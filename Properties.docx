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104" w:rsidRDefault="004C4093">
      <w:pPr>
        <w:pStyle w:val="NoSpacing"/>
        <w:jc w:val="center"/>
        <w:rPr>
          <w:ins w:id="0" w:author="Abdul Saboor" w:date="2024-06-12T11:08:00Z"/>
          <w:sz w:val="28"/>
        </w:rPr>
        <w:pPrChange w:id="1" w:author="Abdul Saboor" w:date="2024-06-12T11:08:00Z">
          <w:pPr>
            <w:pStyle w:val="NoSpacing"/>
          </w:pPr>
        </w:pPrChange>
      </w:pPr>
      <w:r w:rsidRPr="00EC0DE5">
        <w:rPr>
          <w:b/>
          <w:sz w:val="40"/>
          <w:rPrChange w:id="2" w:author="Abdul Saboor" w:date="2024-06-12T11:08:00Z">
            <w:rPr>
              <w:b/>
              <w:sz w:val="32"/>
            </w:rPr>
          </w:rPrChange>
        </w:rPr>
        <w:t>Properties</w:t>
      </w:r>
      <w:r w:rsidRPr="00EC0DE5">
        <w:rPr>
          <w:sz w:val="28"/>
          <w:rPrChange w:id="3" w:author="Abdul Saboor" w:date="2024-06-12T11:08:00Z">
            <w:rPr/>
          </w:rPrChange>
        </w:rPr>
        <w:t>:</w:t>
      </w:r>
    </w:p>
    <w:p w:rsidR="00EC0DE5" w:rsidRPr="00EC0DE5" w:rsidRDefault="00EC0DE5">
      <w:pPr>
        <w:pStyle w:val="NoSpacing"/>
        <w:jc w:val="center"/>
        <w:rPr>
          <w:i/>
          <w:sz w:val="32"/>
          <w:u w:val="single"/>
          <w:rPrChange w:id="4" w:author="Abdul Saboor" w:date="2024-06-12T11:09:00Z">
            <w:rPr/>
          </w:rPrChange>
        </w:rPr>
        <w:pPrChange w:id="5" w:author="Abdul Saboor" w:date="2024-06-12T11:09:00Z">
          <w:pPr>
            <w:pStyle w:val="NoSpacing"/>
          </w:pPr>
        </w:pPrChange>
      </w:pPr>
      <w:ins w:id="6" w:author="Abdul Saboor" w:date="2024-06-12T11:08:00Z">
        <w:r w:rsidRPr="00EC0DE5">
          <w:rPr>
            <w:i/>
            <w:sz w:val="32"/>
            <w:u w:val="single"/>
            <w:rPrChange w:id="7" w:author="Abdul Saboor" w:date="2024-06-12T11:09:00Z">
              <w:rPr>
                <w:sz w:val="28"/>
              </w:rPr>
            </w:rPrChange>
          </w:rPr>
          <w:t>Level 1:</w:t>
        </w:r>
      </w:ins>
    </w:p>
    <w:p w:rsidR="004C4093" w:rsidRDefault="004C4093" w:rsidP="004C4093">
      <w:pPr>
        <w:pStyle w:val="NoSpacing"/>
      </w:pPr>
    </w:p>
    <w:p w:rsidR="004C4093" w:rsidRDefault="004C4093" w:rsidP="004C4093">
      <w:pPr>
        <w:pStyle w:val="NoSpacing"/>
      </w:pPr>
      <w:r>
        <w:t>1. Color:</w:t>
      </w:r>
    </w:p>
    <w:p w:rsidR="004C4093" w:rsidRDefault="004C4093" w:rsidP="004C4093">
      <w:pPr>
        <w:pStyle w:val="NoSpacing"/>
      </w:pPr>
      <w:r>
        <w:t>color: red;</w:t>
      </w:r>
      <w:r w:rsidR="00EB1A15">
        <w:t xml:space="preserve">                              // Property: value;   //</w:t>
      </w:r>
    </w:p>
    <w:p w:rsidR="004C4093" w:rsidRDefault="004C4093" w:rsidP="004C4093">
      <w:pPr>
        <w:pStyle w:val="NoSpacing"/>
      </w:pPr>
      <w:r>
        <w:t>background-color: blue;</w:t>
      </w:r>
    </w:p>
    <w:p w:rsidR="004C4093" w:rsidRDefault="004C4093" w:rsidP="004C4093">
      <w:pPr>
        <w:pStyle w:val="NoSpacing"/>
      </w:pPr>
    </w:p>
    <w:p w:rsidR="004C4093" w:rsidRDefault="004C4093" w:rsidP="004C4093">
      <w:pPr>
        <w:pStyle w:val="NoSpacing"/>
      </w:pPr>
      <w:r>
        <w:t>2. text-align: right, center, left, start, end;</w:t>
      </w:r>
    </w:p>
    <w:p w:rsidR="004C4093" w:rsidRDefault="004C4093" w:rsidP="004C4093">
      <w:pPr>
        <w:pStyle w:val="NoSpacing"/>
      </w:pPr>
    </w:p>
    <w:p w:rsidR="004C4093" w:rsidRDefault="004C4093" w:rsidP="004C4093">
      <w:pPr>
        <w:pStyle w:val="NoSpacing"/>
      </w:pPr>
      <w:r>
        <w:t>3. text-decoration: underline, overline, none; // none is used for no line over the text, most used over anchor tage //</w:t>
      </w:r>
    </w:p>
    <w:p w:rsidR="004C4093" w:rsidRDefault="004C4093" w:rsidP="004C4093">
      <w:pPr>
        <w:pStyle w:val="NoSpacing"/>
      </w:pPr>
      <w:r>
        <w:t>text-decoration: red underline;</w:t>
      </w:r>
    </w:p>
    <w:p w:rsidR="004C4093" w:rsidRDefault="004C4093" w:rsidP="004C4093">
      <w:pPr>
        <w:pStyle w:val="NoSpacing"/>
      </w:pPr>
      <w:r>
        <w:t>text-decoration: dotted, wavy, dashed, solid, double red underline;</w:t>
      </w:r>
    </w:p>
    <w:p w:rsidR="00830F0C" w:rsidRDefault="00830F0C" w:rsidP="004C4093">
      <w:pPr>
        <w:pStyle w:val="NoSpacing"/>
      </w:pPr>
    </w:p>
    <w:p w:rsidR="00830F0C" w:rsidRDefault="00830F0C" w:rsidP="004C4093">
      <w:pPr>
        <w:pStyle w:val="NoSpacing"/>
      </w:pPr>
      <w:r>
        <w:t>4. font-weight: bold, light, normal, light, bolder;</w:t>
      </w:r>
    </w:p>
    <w:p w:rsidR="00830F0C" w:rsidRDefault="00830F0C" w:rsidP="004C4093">
      <w:pPr>
        <w:pStyle w:val="NoSpacing"/>
      </w:pPr>
      <w:r>
        <w:t>Also we can use the number like, the lightest number if 100 and bold start from 400;</w:t>
      </w:r>
    </w:p>
    <w:p w:rsidR="00830F0C" w:rsidRDefault="00830F0C" w:rsidP="004C4093">
      <w:pPr>
        <w:pStyle w:val="NoSpacing"/>
      </w:pPr>
      <w:r>
        <w:t>font-weight: 106;        // lightest</w:t>
      </w:r>
    </w:p>
    <w:p w:rsidR="00830F0C" w:rsidRDefault="00830F0C" w:rsidP="004C4093">
      <w:pPr>
        <w:pStyle w:val="NoSpacing"/>
      </w:pPr>
      <w:r>
        <w:t>font-weight: 650;       // bold</w:t>
      </w:r>
    </w:p>
    <w:p w:rsidR="00830F0C" w:rsidRDefault="00830F0C" w:rsidP="004C4093">
      <w:pPr>
        <w:pStyle w:val="NoSpacing"/>
      </w:pPr>
    </w:p>
    <w:p w:rsidR="00830F0C" w:rsidRDefault="00830F0C" w:rsidP="004C4093">
      <w:pPr>
        <w:pStyle w:val="NoSpacing"/>
      </w:pPr>
      <w:r>
        <w:t xml:space="preserve">5. font-family: </w:t>
      </w:r>
      <w:r w:rsidR="00EB249A">
        <w:t>arial, time new roman, roboto; // if the first text doesn’t run in a particular browser then the second one should run //</w:t>
      </w:r>
    </w:p>
    <w:p w:rsidR="00D609D5" w:rsidRDefault="00D609D5" w:rsidP="004C4093">
      <w:pPr>
        <w:pStyle w:val="NoSpacing"/>
      </w:pPr>
    </w:p>
    <w:p w:rsidR="00D609D5" w:rsidRDefault="00D609D5" w:rsidP="004C4093">
      <w:pPr>
        <w:pStyle w:val="NoSpacing"/>
      </w:pPr>
      <w:r>
        <w:t>6. Units in CSS:</w:t>
      </w:r>
    </w:p>
    <w:p w:rsidR="00D609D5" w:rsidRDefault="00D609D5" w:rsidP="004C4093">
      <w:pPr>
        <w:pStyle w:val="NoSpacing"/>
      </w:pPr>
      <w:r>
        <w:t>1 inch = 96px;</w:t>
      </w:r>
      <w:r w:rsidR="0039456A">
        <w:t xml:space="preserve"> </w:t>
      </w:r>
    </w:p>
    <w:p w:rsidR="0039456A" w:rsidRDefault="0039456A" w:rsidP="004C4093">
      <w:pPr>
        <w:pStyle w:val="NoSpacing"/>
      </w:pPr>
      <w:r>
        <w:t>1 inch = 2.54 cm;</w:t>
      </w:r>
    </w:p>
    <w:p w:rsidR="00D609D5" w:rsidRDefault="00D609D5" w:rsidP="004C4093">
      <w:pPr>
        <w:pStyle w:val="NoSpacing"/>
      </w:pPr>
    </w:p>
    <w:p w:rsidR="007878FD" w:rsidRDefault="007878FD" w:rsidP="004C4093">
      <w:pPr>
        <w:pStyle w:val="NoSpacing"/>
      </w:pPr>
    </w:p>
    <w:p w:rsidR="007878FD" w:rsidRDefault="007878FD" w:rsidP="004C4093">
      <w:pPr>
        <w:pStyle w:val="NoSpacing"/>
      </w:pPr>
      <w:r>
        <w:t>7. font-size: 10px;</w:t>
      </w:r>
      <w:r w:rsidR="00114EE6">
        <w:t xml:space="preserve">             // for the size of the te</w:t>
      </w:r>
      <w:ins w:id="8" w:author="Abdul Saboor" w:date="2024-06-12T10:34:00Z">
        <w:r w:rsidR="00114EE6">
          <w:t>xt</w:t>
        </w:r>
      </w:ins>
    </w:p>
    <w:p w:rsidR="007878FD" w:rsidRDefault="007878FD" w:rsidP="004C4093">
      <w:pPr>
        <w:pStyle w:val="NoSpacing"/>
        <w:rPr>
          <w:ins w:id="9" w:author="Abdul Saboor" w:date="2024-06-12T10:34:00Z"/>
        </w:rPr>
      </w:pPr>
      <w:r>
        <w:t>Font-size: 25 px;</w:t>
      </w:r>
    </w:p>
    <w:p w:rsidR="0023509B" w:rsidRDefault="0023509B" w:rsidP="004C4093">
      <w:pPr>
        <w:pStyle w:val="NoSpacing"/>
        <w:rPr>
          <w:ins w:id="10" w:author="Abdul Saboor" w:date="2024-06-12T10:34:00Z"/>
        </w:rPr>
      </w:pPr>
    </w:p>
    <w:p w:rsidR="0023509B" w:rsidRDefault="0023509B" w:rsidP="004C4093">
      <w:pPr>
        <w:pStyle w:val="NoSpacing"/>
        <w:rPr>
          <w:ins w:id="11" w:author="Abdul Saboor" w:date="2024-06-12T10:35:00Z"/>
        </w:rPr>
      </w:pPr>
      <w:ins w:id="12" w:author="Abdul Saboor" w:date="2024-06-12T10:34:00Z">
        <w:r>
          <w:t xml:space="preserve">8. line-height: 20 px; </w:t>
        </w:r>
      </w:ins>
      <w:ins w:id="13" w:author="Abdul Saboor" w:date="2024-06-12T10:35:00Z">
        <w:r>
          <w:t xml:space="preserve">  // the vertical distance between lines;</w:t>
        </w:r>
      </w:ins>
    </w:p>
    <w:p w:rsidR="0023509B" w:rsidRDefault="0023509B" w:rsidP="004C4093">
      <w:pPr>
        <w:pStyle w:val="NoSpacing"/>
        <w:rPr>
          <w:ins w:id="14" w:author="Abdul Saboor" w:date="2024-06-12T10:39:00Z"/>
        </w:rPr>
      </w:pPr>
      <w:ins w:id="15" w:author="Abdul Saboor" w:date="2024-06-12T10:35:00Z">
        <w:r>
          <w:t xml:space="preserve">Line-height: </w:t>
        </w:r>
      </w:ins>
    </w:p>
    <w:p w:rsidR="00103C63" w:rsidRDefault="00103C63" w:rsidP="004C4093">
      <w:pPr>
        <w:pStyle w:val="NoSpacing"/>
        <w:rPr>
          <w:ins w:id="16" w:author="Abdul Saboor" w:date="2024-06-12T10:39:00Z"/>
        </w:rPr>
      </w:pPr>
    </w:p>
    <w:p w:rsidR="00103C63" w:rsidRDefault="00103C63" w:rsidP="004C4093">
      <w:pPr>
        <w:pStyle w:val="NoSpacing"/>
        <w:rPr>
          <w:ins w:id="17" w:author="Abdul Saboor" w:date="2024-06-12T10:39:00Z"/>
        </w:rPr>
      </w:pPr>
      <w:ins w:id="18" w:author="Abdul Saboor" w:date="2024-06-12T10:39:00Z">
        <w:r>
          <w:t>9. text-transform: uppercase;</w:t>
        </w:r>
      </w:ins>
    </w:p>
    <w:p w:rsidR="00103C63" w:rsidRDefault="00103C63" w:rsidP="004C4093">
      <w:pPr>
        <w:pStyle w:val="NoSpacing"/>
        <w:rPr>
          <w:ins w:id="19" w:author="Abdul Saboor" w:date="2024-06-12T10:39:00Z"/>
        </w:rPr>
      </w:pPr>
      <w:ins w:id="20" w:author="Abdul Saboor" w:date="2024-06-12T10:39:00Z">
        <w:r>
          <w:t>Text:transform: lowercase;</w:t>
        </w:r>
      </w:ins>
      <w:ins w:id="21" w:author="Abdul Saboor" w:date="2024-06-12T10:40:00Z">
        <w:r>
          <w:t xml:space="preserve"> // capatlize does every words’ first letter capital</w:t>
        </w:r>
      </w:ins>
    </w:p>
    <w:p w:rsidR="00103C63" w:rsidRDefault="00103C63" w:rsidP="004C4093">
      <w:pPr>
        <w:pStyle w:val="NoSpacing"/>
        <w:rPr>
          <w:ins w:id="22" w:author="Abdul Saboor" w:date="2024-06-12T10:40:00Z"/>
        </w:rPr>
      </w:pPr>
      <w:ins w:id="23" w:author="Abdul Saboor" w:date="2024-06-12T10:40:00Z">
        <w:r>
          <w:t>Text:transform: none;</w:t>
        </w:r>
      </w:ins>
    </w:p>
    <w:p w:rsidR="00103C63" w:rsidRDefault="00103C63" w:rsidP="004C4093">
      <w:pPr>
        <w:pStyle w:val="NoSpacing"/>
      </w:pPr>
    </w:p>
    <w:p w:rsidR="007878FD" w:rsidRDefault="007878FD" w:rsidP="004C4093">
      <w:pPr>
        <w:pStyle w:val="NoSpacing"/>
      </w:pPr>
    </w:p>
    <w:p w:rsidR="00830F0C" w:rsidRDefault="0042402C" w:rsidP="004C4093">
      <w:pPr>
        <w:pStyle w:val="NoSpacing"/>
      </w:pPr>
      <w:ins w:id="24" w:author="Abdul Saboor" w:date="2024-06-13T10:52:00Z">
        <w:r>
          <w:t xml:space="preserve">10. </w:t>
        </w:r>
      </w:ins>
      <w:ins w:id="25" w:author="Abdul Saboor" w:date="2024-06-13T10:53:00Z">
        <w:r w:rsidRPr="0042402C">
          <w:t>list-style-type: none;</w:t>
        </w:r>
        <w:r>
          <w:t xml:space="preserve">   // removes the point in the list //</w:t>
        </w:r>
      </w:ins>
    </w:p>
    <w:p w:rsidR="00F77E6D" w:rsidRDefault="00F77E6D" w:rsidP="004C4093">
      <w:pPr>
        <w:pStyle w:val="NoSpacing"/>
        <w:rPr>
          <w:ins w:id="26" w:author="Abdul Saboor" w:date="2024-06-12T11:07:00Z"/>
        </w:rPr>
      </w:pPr>
    </w:p>
    <w:p w:rsidR="00F77E6D" w:rsidRDefault="00F77E6D" w:rsidP="004C4093">
      <w:pPr>
        <w:pStyle w:val="NoSpacing"/>
        <w:rPr>
          <w:ins w:id="27" w:author="Abdul Saboor" w:date="2024-06-12T11:07:00Z"/>
        </w:rPr>
      </w:pPr>
    </w:p>
    <w:p w:rsidR="00F77E6D" w:rsidRDefault="00F77E6D" w:rsidP="004C4093">
      <w:pPr>
        <w:pStyle w:val="NoSpacing"/>
        <w:rPr>
          <w:ins w:id="28" w:author="Abdul Saboor" w:date="2024-06-12T11:07:00Z"/>
        </w:rPr>
      </w:pPr>
    </w:p>
    <w:p w:rsidR="00F77E6D" w:rsidRDefault="00F77E6D" w:rsidP="004C4093">
      <w:pPr>
        <w:pStyle w:val="NoSpacing"/>
        <w:rPr>
          <w:ins w:id="29" w:author="Abdul Saboor" w:date="2024-06-12T11:07:00Z"/>
        </w:rPr>
      </w:pPr>
    </w:p>
    <w:p w:rsidR="00F77E6D" w:rsidRDefault="00F77E6D" w:rsidP="004C4093">
      <w:pPr>
        <w:pStyle w:val="NoSpacing"/>
        <w:rPr>
          <w:ins w:id="30" w:author="Abdul Saboor" w:date="2024-06-12T11:07:00Z"/>
        </w:rPr>
      </w:pPr>
    </w:p>
    <w:p w:rsidR="00EC0DE5" w:rsidRDefault="00EC0DE5" w:rsidP="004C4093">
      <w:pPr>
        <w:pStyle w:val="NoSpacing"/>
        <w:rPr>
          <w:ins w:id="31" w:author="Abdul Saboor" w:date="2024-06-12T11:09:00Z"/>
        </w:rPr>
      </w:pPr>
    </w:p>
    <w:p w:rsidR="00EC0DE5" w:rsidRDefault="00EC0DE5" w:rsidP="004C4093">
      <w:pPr>
        <w:pStyle w:val="NoSpacing"/>
        <w:rPr>
          <w:ins w:id="32" w:author="Abdul Saboor" w:date="2024-06-12T11:09:00Z"/>
        </w:rPr>
      </w:pPr>
    </w:p>
    <w:p w:rsidR="00EC0DE5" w:rsidRDefault="00EC0DE5" w:rsidP="004C4093">
      <w:pPr>
        <w:pStyle w:val="NoSpacing"/>
        <w:rPr>
          <w:ins w:id="33" w:author="Abdul Saboor" w:date="2024-06-12T11:09:00Z"/>
        </w:rPr>
      </w:pPr>
      <w:ins w:id="34" w:author="Abdul Saboor" w:date="2024-06-12T11:07:00Z">
        <w:r>
          <w:rPr>
            <w:noProof/>
          </w:rPr>
          <w:lastRenderedPageBreak/>
          <w:drawing>
            <wp:anchor distT="0" distB="0" distL="114300" distR="114300" simplePos="0" relativeHeight="251659264" behindDoc="0" locked="0" layoutInCell="1" allowOverlap="1" wp14:anchorId="569A21D3" wp14:editId="72107E08">
              <wp:simplePos x="0" y="0"/>
              <wp:positionH relativeFrom="column">
                <wp:posOffset>-190500</wp:posOffset>
              </wp:positionH>
              <wp:positionV relativeFrom="paragraph">
                <wp:posOffset>6350</wp:posOffset>
              </wp:positionV>
              <wp:extent cx="4010585" cy="2295845"/>
              <wp:effectExtent l="0" t="0" r="9525" b="0"/>
              <wp:wrapThrough wrapText="bothSides">
                <wp:wrapPolygon edited="0">
                  <wp:start x="410" y="0"/>
                  <wp:lineTo x="0" y="359"/>
                  <wp:lineTo x="0" y="21152"/>
                  <wp:lineTo x="410" y="21331"/>
                  <wp:lineTo x="21138" y="21331"/>
                  <wp:lineTo x="21549" y="21152"/>
                  <wp:lineTo x="21549" y="359"/>
                  <wp:lineTo x="21138" y="0"/>
                  <wp:lineTo x="410" y="0"/>
                </wp:wrapPolygon>
              </wp:wrapThrough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Capture.PNG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0585" cy="2295845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softEdge rad="112500"/>
                      </a:effectLst>
                    </pic:spPr>
                  </pic:pic>
                </a:graphicData>
              </a:graphic>
            </wp:anchor>
          </w:drawing>
        </w:r>
      </w:ins>
    </w:p>
    <w:p w:rsidR="00EC0DE5" w:rsidRDefault="00EC0DE5" w:rsidP="004C4093">
      <w:pPr>
        <w:pStyle w:val="NoSpacing"/>
        <w:rPr>
          <w:ins w:id="35" w:author="Abdul Saboor" w:date="2024-06-12T11:09:00Z"/>
        </w:rPr>
      </w:pPr>
    </w:p>
    <w:p w:rsidR="00EC0DE5" w:rsidRDefault="00EC0DE5" w:rsidP="004C4093">
      <w:pPr>
        <w:pStyle w:val="NoSpacing"/>
        <w:rPr>
          <w:ins w:id="36" w:author="Abdul Saboor" w:date="2024-06-12T11:09:00Z"/>
        </w:rPr>
      </w:pPr>
    </w:p>
    <w:p w:rsidR="00EC0DE5" w:rsidRDefault="00EC0DE5" w:rsidP="004C4093">
      <w:pPr>
        <w:pStyle w:val="NoSpacing"/>
        <w:rPr>
          <w:ins w:id="37" w:author="Abdul Saboor" w:date="2024-06-12T11:09:00Z"/>
        </w:rPr>
      </w:pPr>
    </w:p>
    <w:p w:rsidR="00EC0DE5" w:rsidRDefault="00EC0DE5" w:rsidP="004C4093">
      <w:pPr>
        <w:pStyle w:val="NoSpacing"/>
        <w:rPr>
          <w:ins w:id="38" w:author="Abdul Saboor" w:date="2024-06-12T11:09:00Z"/>
        </w:rPr>
      </w:pPr>
    </w:p>
    <w:p w:rsidR="00EC0DE5" w:rsidRDefault="00EC0DE5" w:rsidP="004C4093">
      <w:pPr>
        <w:pStyle w:val="NoSpacing"/>
        <w:rPr>
          <w:ins w:id="39" w:author="Abdul Saboor" w:date="2024-06-12T11:09:00Z"/>
        </w:rPr>
      </w:pPr>
    </w:p>
    <w:p w:rsidR="00EC0DE5" w:rsidRDefault="00EC0DE5" w:rsidP="004C4093">
      <w:pPr>
        <w:pStyle w:val="NoSpacing"/>
        <w:rPr>
          <w:ins w:id="40" w:author="Abdul Saboor" w:date="2024-06-12T11:09:00Z"/>
        </w:rPr>
      </w:pPr>
    </w:p>
    <w:p w:rsidR="00EC0DE5" w:rsidRDefault="00EC0DE5" w:rsidP="004C4093">
      <w:pPr>
        <w:pStyle w:val="NoSpacing"/>
        <w:rPr>
          <w:ins w:id="41" w:author="Abdul Saboor" w:date="2024-06-12T11:09:00Z"/>
        </w:rPr>
      </w:pPr>
    </w:p>
    <w:p w:rsidR="00EC0DE5" w:rsidRDefault="00EC0DE5" w:rsidP="004C4093">
      <w:pPr>
        <w:pStyle w:val="NoSpacing"/>
        <w:rPr>
          <w:ins w:id="42" w:author="Abdul Saboor" w:date="2024-06-12T11:09:00Z"/>
        </w:rPr>
      </w:pPr>
    </w:p>
    <w:p w:rsidR="00EC0DE5" w:rsidRDefault="00EC0DE5" w:rsidP="004C4093">
      <w:pPr>
        <w:pStyle w:val="NoSpacing"/>
        <w:rPr>
          <w:ins w:id="43" w:author="Abdul Saboor" w:date="2024-06-12T11:09:00Z"/>
        </w:rPr>
      </w:pPr>
    </w:p>
    <w:p w:rsidR="00EC0DE5" w:rsidRDefault="00EC0DE5" w:rsidP="004C4093">
      <w:pPr>
        <w:pStyle w:val="NoSpacing"/>
        <w:rPr>
          <w:ins w:id="44" w:author="Abdul Saboor" w:date="2024-06-12T11:09:00Z"/>
        </w:rPr>
      </w:pPr>
    </w:p>
    <w:p w:rsidR="00EC0DE5" w:rsidRDefault="00EC0DE5" w:rsidP="004C4093">
      <w:pPr>
        <w:pStyle w:val="NoSpacing"/>
        <w:rPr>
          <w:ins w:id="45" w:author="Abdul Saboor" w:date="2024-06-12T11:09:00Z"/>
        </w:rPr>
      </w:pPr>
    </w:p>
    <w:p w:rsidR="00EC0DE5" w:rsidRDefault="00EC0DE5" w:rsidP="004C4093">
      <w:pPr>
        <w:pStyle w:val="NoSpacing"/>
        <w:rPr>
          <w:ins w:id="46" w:author="Abdul Saboor" w:date="2024-06-12T11:09:00Z"/>
        </w:rPr>
      </w:pPr>
    </w:p>
    <w:p w:rsidR="00EC0DE5" w:rsidRDefault="00EC0DE5" w:rsidP="004C4093">
      <w:pPr>
        <w:pStyle w:val="NoSpacing"/>
        <w:rPr>
          <w:ins w:id="47" w:author="Abdul Saboor" w:date="2024-06-12T11:09:00Z"/>
        </w:rPr>
      </w:pPr>
    </w:p>
    <w:p w:rsidR="00EC0DE5" w:rsidRDefault="00EC0DE5" w:rsidP="004C4093">
      <w:pPr>
        <w:pStyle w:val="NoSpacing"/>
        <w:rPr>
          <w:ins w:id="48" w:author="Abdul Saboor" w:date="2024-06-12T11:09:00Z"/>
        </w:rPr>
      </w:pPr>
    </w:p>
    <w:p w:rsidR="00EC0DE5" w:rsidRPr="00EC0DE5" w:rsidRDefault="00EC0DE5">
      <w:pPr>
        <w:pStyle w:val="NoSpacing"/>
        <w:jc w:val="center"/>
        <w:rPr>
          <w:ins w:id="49" w:author="Abdul Saboor" w:date="2024-06-12T11:09:00Z"/>
          <w:i/>
          <w:sz w:val="36"/>
          <w:u w:val="single"/>
          <w:rPrChange w:id="50" w:author="Abdul Saboor" w:date="2024-06-12T11:10:00Z">
            <w:rPr>
              <w:ins w:id="51" w:author="Abdul Saboor" w:date="2024-06-12T11:09:00Z"/>
            </w:rPr>
          </w:rPrChange>
        </w:rPr>
        <w:pPrChange w:id="52" w:author="Abdul Saboor" w:date="2024-06-12T11:10:00Z">
          <w:pPr>
            <w:pStyle w:val="NoSpacing"/>
          </w:pPr>
        </w:pPrChange>
      </w:pPr>
      <w:ins w:id="53" w:author="Abdul Saboor" w:date="2024-06-12T11:09:00Z">
        <w:r w:rsidRPr="00EC0DE5">
          <w:rPr>
            <w:i/>
            <w:sz w:val="36"/>
            <w:u w:val="single"/>
            <w:rPrChange w:id="54" w:author="Abdul Saboor" w:date="2024-06-12T11:10:00Z">
              <w:rPr/>
            </w:rPrChange>
          </w:rPr>
          <w:t>Level 2:</w:t>
        </w:r>
      </w:ins>
    </w:p>
    <w:p w:rsidR="00EC0DE5" w:rsidRDefault="00EC0DE5" w:rsidP="004C4093">
      <w:pPr>
        <w:pStyle w:val="NoSpacing"/>
        <w:rPr>
          <w:ins w:id="55" w:author="Abdul Saboor" w:date="2024-06-12T11:09:00Z"/>
        </w:rPr>
      </w:pPr>
    </w:p>
    <w:p w:rsidR="00EC0DE5" w:rsidRDefault="00EC0DE5" w:rsidP="004C4093">
      <w:pPr>
        <w:pStyle w:val="NoSpacing"/>
        <w:rPr>
          <w:ins w:id="56" w:author="Abdul Saboor" w:date="2024-06-12T11:10:00Z"/>
        </w:rPr>
      </w:pPr>
      <w:ins w:id="57" w:author="Abdul Saboor" w:date="2024-06-12T11:09:00Z">
        <w:r>
          <w:t>1. height: 20px;</w:t>
        </w:r>
      </w:ins>
    </w:p>
    <w:p w:rsidR="00EC0DE5" w:rsidRDefault="00EC0DE5" w:rsidP="004C4093">
      <w:pPr>
        <w:pStyle w:val="NoSpacing"/>
        <w:rPr>
          <w:ins w:id="58" w:author="Abdul Saboor" w:date="2024-06-12T11:27:00Z"/>
        </w:rPr>
      </w:pPr>
      <w:ins w:id="59" w:author="Abdul Saboor" w:date="2024-06-12T11:10:00Z">
        <w:r>
          <w:t>2. width: 20px;</w:t>
        </w:r>
      </w:ins>
    </w:p>
    <w:p w:rsidR="00797841" w:rsidRDefault="00797841" w:rsidP="004C4093">
      <w:pPr>
        <w:pStyle w:val="NoSpacing"/>
        <w:rPr>
          <w:ins w:id="60" w:author="Abdul Saboor" w:date="2024-06-12T11:27:00Z"/>
        </w:rPr>
      </w:pPr>
    </w:p>
    <w:p w:rsidR="00797841" w:rsidRDefault="00797841" w:rsidP="004C4093">
      <w:pPr>
        <w:pStyle w:val="NoSpacing"/>
        <w:rPr>
          <w:ins w:id="61" w:author="Abdul Saboor" w:date="2024-06-12T11:27:00Z"/>
        </w:rPr>
      </w:pPr>
      <w:ins w:id="62" w:author="Abdul Saboor" w:date="2024-06-12T11:27:00Z">
        <w:r>
          <w:t>3. border-width: 2px;</w:t>
        </w:r>
      </w:ins>
    </w:p>
    <w:p w:rsidR="00797841" w:rsidRDefault="00797841" w:rsidP="004C4093">
      <w:pPr>
        <w:pStyle w:val="NoSpacing"/>
        <w:rPr>
          <w:ins w:id="63" w:author="Abdul Saboor" w:date="2024-06-12T11:27:00Z"/>
        </w:rPr>
      </w:pPr>
      <w:ins w:id="64" w:author="Abdul Saboor" w:date="2024-06-12T11:27:00Z">
        <w:r>
          <w:t>Border-style: solid, dotted, dashed;</w:t>
        </w:r>
      </w:ins>
    </w:p>
    <w:p w:rsidR="00797841" w:rsidRDefault="00797841" w:rsidP="004C4093">
      <w:pPr>
        <w:pStyle w:val="NoSpacing"/>
        <w:rPr>
          <w:ins w:id="65" w:author="Abdul Saboor" w:date="2024-06-12T11:36:00Z"/>
        </w:rPr>
      </w:pPr>
      <w:ins w:id="66" w:author="Abdul Saboor" w:date="2024-06-12T11:27:00Z">
        <w:r>
          <w:t>Border-color: black;</w:t>
        </w:r>
      </w:ins>
    </w:p>
    <w:p w:rsidR="00A71E3E" w:rsidRDefault="00A71E3E" w:rsidP="004C4093">
      <w:pPr>
        <w:pStyle w:val="NoSpacing"/>
        <w:rPr>
          <w:ins w:id="67" w:author="Abdul Saboor" w:date="2024-06-12T11:37:00Z"/>
        </w:rPr>
      </w:pPr>
      <w:ins w:id="68" w:author="Abdul Saboor" w:date="2024-06-12T11:36:00Z">
        <w:r>
          <w:t>Border : 2px solid black;</w:t>
        </w:r>
        <w:r w:rsidR="002713C8">
          <w:t xml:space="preserve">   // short hand method to add the border</w:t>
        </w:r>
        <w:r w:rsidR="00E71B51">
          <w:t xml:space="preserve"> //</w:t>
        </w:r>
      </w:ins>
    </w:p>
    <w:p w:rsidR="00DF43D2" w:rsidRDefault="00DF43D2" w:rsidP="004C4093">
      <w:pPr>
        <w:pStyle w:val="NoSpacing"/>
        <w:rPr>
          <w:ins w:id="69" w:author="Abdul Saboor" w:date="2024-06-12T11:37:00Z"/>
        </w:rPr>
      </w:pPr>
    </w:p>
    <w:p w:rsidR="00DF43D2" w:rsidRDefault="00DF43D2" w:rsidP="004C4093">
      <w:pPr>
        <w:pStyle w:val="NoSpacing"/>
        <w:rPr>
          <w:ins w:id="70" w:author="Abdul Saboor" w:date="2024-06-12T11:37:00Z"/>
        </w:rPr>
      </w:pPr>
      <w:ins w:id="71" w:author="Abdul Saboor" w:date="2024-06-12T11:37:00Z">
        <w:r>
          <w:t>Border-radius: 10px;</w:t>
        </w:r>
        <w:r w:rsidR="00A47F2C">
          <w:t xml:space="preserve">                    // the curve around the edges of the border //</w:t>
        </w:r>
      </w:ins>
    </w:p>
    <w:p w:rsidR="00DF43D2" w:rsidRDefault="00DF43D2" w:rsidP="004C4093">
      <w:pPr>
        <w:pStyle w:val="NoSpacing"/>
        <w:rPr>
          <w:ins w:id="72" w:author="Abdul Saboor" w:date="2024-06-12T11:33:00Z"/>
        </w:rPr>
      </w:pPr>
      <w:ins w:id="73" w:author="Abdul Saboor" w:date="2024-06-12T11:37:00Z">
        <w:r>
          <w:t>Border-radius: 50%;</w:t>
        </w:r>
        <w:r w:rsidR="00A47F2C">
          <w:t xml:space="preserve"> </w:t>
        </w:r>
      </w:ins>
    </w:p>
    <w:p w:rsidR="00FF465A" w:rsidRDefault="00FF465A" w:rsidP="004C4093">
      <w:pPr>
        <w:pStyle w:val="NoSpacing"/>
        <w:rPr>
          <w:ins w:id="74" w:author="Abdul Saboor" w:date="2024-06-12T11:33:00Z"/>
        </w:rPr>
      </w:pPr>
    </w:p>
    <w:p w:rsidR="00017946" w:rsidRPr="00FF465A" w:rsidRDefault="00FF465A" w:rsidP="004C4093">
      <w:pPr>
        <w:pStyle w:val="NoSpacing"/>
        <w:rPr>
          <w:ins w:id="75" w:author="Abdul Saboor" w:date="2024-06-12T11:09:00Z"/>
          <w:i/>
          <w:rPrChange w:id="76" w:author="Abdul Saboor" w:date="2024-06-12T11:34:00Z">
            <w:rPr>
              <w:ins w:id="77" w:author="Abdul Saboor" w:date="2024-06-12T11:09:00Z"/>
            </w:rPr>
          </w:rPrChange>
        </w:rPr>
      </w:pPr>
      <w:ins w:id="78" w:author="Abdul Saboor" w:date="2024-06-12T11:33:00Z">
        <w:r w:rsidRPr="00FF465A">
          <w:rPr>
            <w:b/>
            <w:i/>
            <w:rPrChange w:id="79" w:author="Abdul Saboor" w:date="2024-06-12T11:34:00Z">
              <w:rPr/>
            </w:rPrChange>
          </w:rPr>
          <w:t>Note:</w:t>
        </w:r>
        <w:r w:rsidRPr="00FF465A">
          <w:rPr>
            <w:i/>
            <w:rPrChange w:id="80" w:author="Abdul Saboor" w:date="2024-06-12T11:34:00Z">
              <w:rPr/>
            </w:rPrChange>
          </w:rPr>
          <w:t xml:space="preserve"> all the features run in a div according to its values; like If we apply the center in a div</w:t>
        </w:r>
      </w:ins>
      <w:ins w:id="81" w:author="Abdul Saboor" w:date="2024-06-12T11:34:00Z">
        <w:r w:rsidRPr="00FF465A">
          <w:rPr>
            <w:i/>
            <w:rPrChange w:id="82" w:author="Abdul Saboor" w:date="2024-06-12T11:34:00Z">
              <w:rPr/>
            </w:rPrChange>
          </w:rPr>
          <w:t>,</w:t>
        </w:r>
      </w:ins>
      <w:ins w:id="83" w:author="Abdul Saboor" w:date="2024-06-12T11:33:00Z">
        <w:r w:rsidRPr="00FF465A">
          <w:rPr>
            <w:i/>
            <w:rPrChange w:id="84" w:author="Abdul Saboor" w:date="2024-06-12T11:34:00Z">
              <w:rPr/>
            </w:rPrChange>
          </w:rPr>
          <w:t xml:space="preserve"> it will be centered according to height and width of that div</w:t>
        </w:r>
      </w:ins>
      <w:ins w:id="85" w:author="Abdul Saboor" w:date="2024-06-12T11:34:00Z">
        <w:r w:rsidRPr="00FF465A">
          <w:rPr>
            <w:i/>
            <w:rPrChange w:id="86" w:author="Abdul Saboor" w:date="2024-06-12T11:34:00Z">
              <w:rPr/>
            </w:rPrChange>
          </w:rPr>
          <w:t xml:space="preserve">  //</w:t>
        </w:r>
      </w:ins>
    </w:p>
    <w:p w:rsidR="00017946" w:rsidRDefault="00017946" w:rsidP="004C4093">
      <w:pPr>
        <w:pStyle w:val="NoSpacing"/>
        <w:rPr>
          <w:ins w:id="87" w:author="Abdul Saboor" w:date="2024-06-12T11:41:00Z"/>
        </w:rPr>
      </w:pPr>
    </w:p>
    <w:p w:rsidR="00017946" w:rsidRDefault="00017946" w:rsidP="004C4093">
      <w:pPr>
        <w:pStyle w:val="NoSpacing"/>
        <w:rPr>
          <w:ins w:id="88" w:author="Abdul Saboor" w:date="2024-06-12T11:41:00Z"/>
        </w:rPr>
      </w:pPr>
      <w:ins w:id="89" w:author="Abdul Saboor" w:date="2024-06-12T11:41:00Z">
        <w:r>
          <w:t>4. padding-left/right/top/bottom: 10px;</w:t>
        </w:r>
      </w:ins>
      <w:ins w:id="90" w:author="Abdul Saboor" w:date="2024-06-12T11:49:00Z">
        <w:r w:rsidR="00EB0D5C">
          <w:t xml:space="preserve">             // </w:t>
        </w:r>
      </w:ins>
      <w:ins w:id="91" w:author="Abdul Saboor" w:date="2024-06-12T11:50:00Z">
        <w:r w:rsidR="004D18D9">
          <w:t>specifically</w:t>
        </w:r>
      </w:ins>
      <w:ins w:id="92" w:author="Abdul Saboor" w:date="2024-06-12T11:49:00Z">
        <w:r w:rsidR="00EB0D5C">
          <w:t>, area that comes between border-content</w:t>
        </w:r>
      </w:ins>
    </w:p>
    <w:p w:rsidR="00182E8F" w:rsidRDefault="00182E8F" w:rsidP="004C4093">
      <w:pPr>
        <w:pStyle w:val="NoSpacing"/>
        <w:rPr>
          <w:ins w:id="93" w:author="Abdul Saboor" w:date="2024-06-12T11:47:00Z"/>
        </w:rPr>
      </w:pPr>
      <w:ins w:id="94" w:author="Abdul Saboor" w:date="2024-06-12T11:47:00Z">
        <w:r>
          <w:t>Padding: 50px;     // right, left, top, bottom = 50px //</w:t>
        </w:r>
      </w:ins>
    </w:p>
    <w:p w:rsidR="00182E8F" w:rsidRDefault="00182E8F" w:rsidP="004C4093">
      <w:pPr>
        <w:pStyle w:val="NoSpacing"/>
        <w:rPr>
          <w:ins w:id="95" w:author="Abdul Saboor" w:date="2024-06-12T11:47:00Z"/>
        </w:rPr>
      </w:pPr>
      <w:ins w:id="96" w:author="Abdul Saboor" w:date="2024-06-12T11:48:00Z">
        <w:r>
          <w:t xml:space="preserve">Padding: 1px 2px 3px 4px;   top right bottom </w:t>
        </w:r>
        <w:r w:rsidR="00EB0D5C">
          <w:t>left -</w:t>
        </w:r>
        <w:r>
          <w:t>&gt; clockwise</w:t>
        </w:r>
      </w:ins>
    </w:p>
    <w:p w:rsidR="00182E8F" w:rsidRDefault="00182E8F" w:rsidP="004C4093">
      <w:pPr>
        <w:pStyle w:val="NoSpacing"/>
        <w:rPr>
          <w:ins w:id="97" w:author="Abdul Saboor" w:date="2024-06-12T11:50:00Z"/>
        </w:rPr>
      </w:pPr>
    </w:p>
    <w:p w:rsidR="004D18D9" w:rsidRDefault="004D18D9" w:rsidP="004D18D9">
      <w:pPr>
        <w:pStyle w:val="NoSpacing"/>
        <w:rPr>
          <w:ins w:id="98" w:author="Abdul Saboor" w:date="2024-06-12T11:50:00Z"/>
        </w:rPr>
      </w:pPr>
      <w:ins w:id="99" w:author="Abdul Saboor" w:date="2024-06-12T11:50:00Z">
        <w:r>
          <w:t>5. margin-left/right/top/bottom: 10px;             // specifically</w:t>
        </w:r>
        <w:r w:rsidR="00D43F57">
          <w:t xml:space="preserve">, area that comes between </w:t>
        </w:r>
      </w:ins>
      <w:ins w:id="100" w:author="Abdul Saboor" w:date="2024-06-12T11:51:00Z">
        <w:r w:rsidR="00D43F57">
          <w:t xml:space="preserve">the border of two different boxes  // </w:t>
        </w:r>
      </w:ins>
    </w:p>
    <w:p w:rsidR="004D18D9" w:rsidRDefault="00D43F57" w:rsidP="004D18D9">
      <w:pPr>
        <w:pStyle w:val="NoSpacing"/>
        <w:rPr>
          <w:ins w:id="101" w:author="Abdul Saboor" w:date="2024-06-12T11:50:00Z"/>
        </w:rPr>
      </w:pPr>
      <w:ins w:id="102" w:author="Abdul Saboor" w:date="2024-06-12T11:50:00Z">
        <w:r>
          <w:t>margin</w:t>
        </w:r>
        <w:r w:rsidR="004D18D9">
          <w:t>: 50px;     // right, left, top, bottom = 50px //</w:t>
        </w:r>
      </w:ins>
    </w:p>
    <w:p w:rsidR="004D18D9" w:rsidRDefault="00D43F57" w:rsidP="004D18D9">
      <w:pPr>
        <w:pStyle w:val="NoSpacing"/>
        <w:rPr>
          <w:ins w:id="103" w:author="Abdul Saboor" w:date="2024-06-12T11:50:00Z"/>
        </w:rPr>
      </w:pPr>
      <w:ins w:id="104" w:author="Abdul Saboor" w:date="2024-06-12T11:51:00Z">
        <w:r>
          <w:t>margin</w:t>
        </w:r>
      </w:ins>
      <w:ins w:id="105" w:author="Abdul Saboor" w:date="2024-06-12T11:50:00Z">
        <w:r w:rsidR="004D18D9">
          <w:t>: 1px 2px 3px 4px;   top right bottom left -&gt; clockwise</w:t>
        </w:r>
      </w:ins>
    </w:p>
    <w:p w:rsidR="004D18D9" w:rsidRDefault="004D18D9" w:rsidP="004D18D9">
      <w:pPr>
        <w:pStyle w:val="NoSpacing"/>
        <w:rPr>
          <w:ins w:id="106" w:author="Abdul Saboor" w:date="2024-06-12T18:24:00Z"/>
        </w:rPr>
      </w:pPr>
    </w:p>
    <w:p w:rsidR="00615D31" w:rsidRDefault="00615D31" w:rsidP="004D18D9">
      <w:pPr>
        <w:pStyle w:val="NoSpacing"/>
        <w:rPr>
          <w:ins w:id="107" w:author="Abdul Saboor" w:date="2024-06-12T18:41:00Z"/>
        </w:rPr>
      </w:pPr>
      <w:ins w:id="108" w:author="Abdul Saboor" w:date="2024-06-12T18:24:00Z">
        <w:r>
          <w:t xml:space="preserve">6. </w:t>
        </w:r>
      </w:ins>
      <w:ins w:id="109" w:author="Abdul Saboor" w:date="2024-06-12T18:25:00Z">
        <w:r>
          <w:t>display: inline/block/ inline-block/ none</w:t>
        </w:r>
      </w:ins>
    </w:p>
    <w:p w:rsidR="00DB41E4" w:rsidRDefault="00DB41E4" w:rsidP="004D18D9">
      <w:pPr>
        <w:pStyle w:val="NoSpacing"/>
        <w:rPr>
          <w:ins w:id="110" w:author="Abdul Saboor" w:date="2024-06-12T18:41:00Z"/>
        </w:rPr>
      </w:pPr>
      <w:ins w:id="111" w:author="Abdul Saboor" w:date="2024-06-12T18:41:00Z">
        <w:r>
          <w:t xml:space="preserve">Display: inline  // </w:t>
        </w:r>
        <w:r w:rsidR="007906B3">
          <w:t>limit the space that only is required for the div</w:t>
        </w:r>
      </w:ins>
      <w:ins w:id="112" w:author="Abdul Saboor" w:date="2024-06-12T18:42:00Z">
        <w:r w:rsidR="007906B3">
          <w:t>, no margin and padding</w:t>
        </w:r>
      </w:ins>
    </w:p>
    <w:p w:rsidR="007906B3" w:rsidRDefault="007906B3" w:rsidP="004D18D9">
      <w:pPr>
        <w:pStyle w:val="NoSpacing"/>
        <w:rPr>
          <w:ins w:id="113" w:author="Abdul Saboor" w:date="2024-06-12T18:41:00Z"/>
        </w:rPr>
      </w:pPr>
      <w:ins w:id="114" w:author="Abdul Saboor" w:date="2024-06-12T18:41:00Z">
        <w:r>
          <w:t>Display: block   // provide all the space in the row for it</w:t>
        </w:r>
      </w:ins>
    </w:p>
    <w:p w:rsidR="007906B3" w:rsidRDefault="007906B3" w:rsidP="004D18D9">
      <w:pPr>
        <w:pStyle w:val="NoSpacing"/>
        <w:rPr>
          <w:ins w:id="115" w:author="Abdul Saboor" w:date="2024-06-12T18:42:00Z"/>
        </w:rPr>
      </w:pPr>
      <w:ins w:id="116" w:author="Abdul Saboor" w:date="2024-06-12T18:41:00Z">
        <w:r>
          <w:t>Display: inline-block   // same as inline but in this we can add the margin and padding</w:t>
        </w:r>
      </w:ins>
    </w:p>
    <w:p w:rsidR="00C30B89" w:rsidRDefault="00C30B89" w:rsidP="004D18D9">
      <w:pPr>
        <w:pStyle w:val="NoSpacing"/>
        <w:rPr>
          <w:ins w:id="117" w:author="Abdul Saboor" w:date="2024-06-12T18:43:00Z"/>
        </w:rPr>
      </w:pPr>
      <w:ins w:id="118" w:author="Abdul Saboor" w:date="2024-06-12T18:42:00Z">
        <w:r>
          <w:t>Display: none    // remove the div or box and the next div or box takes the space of first one</w:t>
        </w:r>
      </w:ins>
    </w:p>
    <w:p w:rsidR="00A0032E" w:rsidRDefault="00A0032E" w:rsidP="004D18D9">
      <w:pPr>
        <w:pStyle w:val="NoSpacing"/>
        <w:rPr>
          <w:ins w:id="119" w:author="Abdul Saboor" w:date="2024-06-12T18:43:00Z"/>
        </w:rPr>
      </w:pPr>
    </w:p>
    <w:p w:rsidR="00A0032E" w:rsidRDefault="00A0032E" w:rsidP="004D18D9">
      <w:pPr>
        <w:pStyle w:val="NoSpacing"/>
        <w:rPr>
          <w:ins w:id="120" w:author="Abdul Saboor" w:date="2024-06-12T18:43:00Z"/>
        </w:rPr>
      </w:pPr>
    </w:p>
    <w:p w:rsidR="00A0032E" w:rsidRDefault="00A0032E" w:rsidP="004D18D9">
      <w:pPr>
        <w:pStyle w:val="NoSpacing"/>
        <w:rPr>
          <w:ins w:id="121" w:author="Abdul Saboor" w:date="2024-06-12T18:43:00Z"/>
        </w:rPr>
      </w:pPr>
      <w:ins w:id="122" w:author="Abdul Saboor" w:date="2024-06-12T18:43:00Z">
        <w:r>
          <w:lastRenderedPageBreak/>
          <w:t>7. Alpha Channel</w:t>
        </w:r>
      </w:ins>
    </w:p>
    <w:p w:rsidR="00A0032E" w:rsidRDefault="00A0032E" w:rsidP="004D18D9">
      <w:pPr>
        <w:pStyle w:val="NoSpacing"/>
        <w:rPr>
          <w:ins w:id="123" w:author="Abdul Saboor" w:date="2024-06-12T11:50:00Z"/>
        </w:rPr>
      </w:pPr>
      <w:ins w:id="124" w:author="Abdul Saboor" w:date="2024-06-12T18:43:00Z">
        <w:r>
          <w:t>Color: rgba (255, 0 ,0 , 0.6)</w:t>
        </w:r>
      </w:ins>
      <w:ins w:id="125" w:author="Abdul Saboor" w:date="2024-06-12T18:44:00Z">
        <w:r>
          <w:t xml:space="preserve">                //</w:t>
        </w:r>
      </w:ins>
      <w:ins w:id="126" w:author="Abdul Saboor" w:date="2024-06-12T18:43:00Z">
        <w:r>
          <w:t>The value of a should be between the 0 and 1, 0 is for lightest and 1 for darkest</w:t>
        </w:r>
      </w:ins>
    </w:p>
    <w:p w:rsidR="004D18D9" w:rsidRDefault="004D18D9" w:rsidP="004C4093">
      <w:pPr>
        <w:pStyle w:val="NoSpacing"/>
        <w:rPr>
          <w:ins w:id="127" w:author="Abdul Saboor" w:date="2024-06-12T16:15:00Z"/>
        </w:rPr>
      </w:pPr>
    </w:p>
    <w:p w:rsidR="008E79A0" w:rsidRDefault="008E79A0" w:rsidP="004C4093">
      <w:pPr>
        <w:pStyle w:val="NoSpacing"/>
        <w:rPr>
          <w:ins w:id="128" w:author="Abdul Saboor" w:date="2024-06-12T16:15:00Z"/>
        </w:rPr>
      </w:pPr>
    </w:p>
    <w:p w:rsidR="008E79A0" w:rsidRDefault="008E79A0" w:rsidP="004C4093">
      <w:pPr>
        <w:pStyle w:val="NoSpacing"/>
        <w:rPr>
          <w:ins w:id="129" w:author="Abdul Saboor" w:date="2024-06-12T16:15:00Z"/>
        </w:rPr>
      </w:pPr>
    </w:p>
    <w:p w:rsidR="008E79A0" w:rsidRDefault="008E79A0" w:rsidP="004C4093">
      <w:pPr>
        <w:pStyle w:val="NoSpacing"/>
        <w:rPr>
          <w:ins w:id="130" w:author="Abdul Saboor" w:date="2024-06-12T16:15:00Z"/>
        </w:rPr>
      </w:pPr>
    </w:p>
    <w:p w:rsidR="008E79A0" w:rsidRDefault="008E79A0" w:rsidP="004C4093">
      <w:pPr>
        <w:pStyle w:val="NoSpacing"/>
        <w:rPr>
          <w:ins w:id="131" w:author="Abdul Saboor" w:date="2024-06-12T16:15:00Z"/>
        </w:rPr>
      </w:pPr>
    </w:p>
    <w:p w:rsidR="008E79A0" w:rsidRPr="008A0790" w:rsidRDefault="000E5449">
      <w:pPr>
        <w:pStyle w:val="NoSpacing"/>
        <w:jc w:val="center"/>
        <w:rPr>
          <w:ins w:id="132" w:author="Abdul Saboor" w:date="2024-06-12T16:15:00Z"/>
          <w:i/>
          <w:sz w:val="36"/>
          <w:u w:val="single"/>
          <w:rPrChange w:id="133" w:author="Abdul Saboor" w:date="2024-06-12T18:57:00Z">
            <w:rPr>
              <w:ins w:id="134" w:author="Abdul Saboor" w:date="2024-06-12T16:15:00Z"/>
            </w:rPr>
          </w:rPrChange>
        </w:rPr>
        <w:pPrChange w:id="135" w:author="Abdul Saboor" w:date="2024-06-12T18:57:00Z">
          <w:pPr>
            <w:pStyle w:val="NoSpacing"/>
          </w:pPr>
        </w:pPrChange>
      </w:pPr>
      <w:ins w:id="136" w:author="Abdul Saboor" w:date="2024-06-12T18:56:00Z">
        <w:r w:rsidRPr="008A0790">
          <w:rPr>
            <w:i/>
            <w:sz w:val="36"/>
            <w:u w:val="single"/>
            <w:rPrChange w:id="137" w:author="Abdul Saboor" w:date="2024-06-12T18:57:00Z">
              <w:rPr/>
            </w:rPrChange>
          </w:rPr>
          <w:t>Level: 3</w:t>
        </w:r>
      </w:ins>
    </w:p>
    <w:p w:rsidR="008E79A0" w:rsidRDefault="008E79A0" w:rsidP="004C4093">
      <w:pPr>
        <w:pStyle w:val="NoSpacing"/>
        <w:rPr>
          <w:ins w:id="138" w:author="Abdul Saboor" w:date="2024-06-12T16:15:00Z"/>
        </w:rPr>
      </w:pPr>
    </w:p>
    <w:p w:rsidR="008E79A0" w:rsidRDefault="008E79A0" w:rsidP="004C4093">
      <w:pPr>
        <w:pStyle w:val="NoSpacing"/>
        <w:rPr>
          <w:ins w:id="139" w:author="Abdul Saboor" w:date="2024-06-12T16:15:00Z"/>
        </w:rPr>
      </w:pPr>
    </w:p>
    <w:p w:rsidR="008E79A0" w:rsidRDefault="00D9360B" w:rsidP="004C4093">
      <w:pPr>
        <w:pStyle w:val="NoSpacing"/>
        <w:rPr>
          <w:ins w:id="140" w:author="Abdul Saboor" w:date="2024-06-12T19:59:00Z"/>
        </w:rPr>
      </w:pPr>
      <w:ins w:id="141" w:author="Abdul Saboor" w:date="2024-06-12T19:59:00Z">
        <w:r>
          <w:t>1. Relative Units:</w:t>
        </w:r>
      </w:ins>
    </w:p>
    <w:p w:rsidR="00D9360B" w:rsidRDefault="00134AA3" w:rsidP="004C4093">
      <w:pPr>
        <w:pStyle w:val="NoSpacing"/>
        <w:rPr>
          <w:ins w:id="142" w:author="Abdul Saboor" w:date="2024-06-12T20:05:00Z"/>
        </w:rPr>
      </w:pPr>
      <w:ins w:id="143" w:author="Abdul Saboor" w:date="2024-06-12T20:02:00Z">
        <w:r>
          <w:t>Percentage (</w:t>
        </w:r>
        <w:r w:rsidR="00D9360B">
          <w:t>%)</w:t>
        </w:r>
      </w:ins>
      <w:ins w:id="144" w:author="Abdul Saboor" w:date="2024-06-12T20:00:00Z">
        <w:r w:rsidR="00D9360B">
          <w:t xml:space="preserve">: usually applied in Parent-Child Relationship. It is done for Child. </w:t>
        </w:r>
      </w:ins>
    </w:p>
    <w:p w:rsidR="00134AA3" w:rsidRDefault="00134AA3" w:rsidP="004C4093">
      <w:pPr>
        <w:pStyle w:val="NoSpacing"/>
        <w:rPr>
          <w:ins w:id="145" w:author="Abdul Saboor" w:date="2024-06-12T20:07:00Z"/>
        </w:rPr>
      </w:pPr>
      <w:ins w:id="146" w:author="Abdul Saboor" w:date="2024-06-12T20:05:00Z">
        <w:r>
          <w:t>em is done for font-size: 1em; it is also done for Parent-Child Relationship. It is done for Child.</w:t>
        </w:r>
      </w:ins>
      <w:ins w:id="147" w:author="Abdul Saboor" w:date="2024-06-12T20:07:00Z">
        <w:r w:rsidR="007301C2">
          <w:t>\</w:t>
        </w:r>
      </w:ins>
    </w:p>
    <w:p w:rsidR="007301C2" w:rsidRDefault="007301C2" w:rsidP="004C4093">
      <w:pPr>
        <w:pStyle w:val="NoSpacing"/>
        <w:rPr>
          <w:ins w:id="148" w:author="Abdul Saboor" w:date="2024-06-12T20:07:00Z"/>
        </w:rPr>
      </w:pPr>
      <w:ins w:id="149" w:author="Abdul Saboor" w:date="2024-06-12T20:07:00Z">
        <w:r>
          <w:t>rem is relative to the body</w:t>
        </w:r>
      </w:ins>
    </w:p>
    <w:p w:rsidR="007301C2" w:rsidRDefault="007301C2" w:rsidP="004C4093">
      <w:pPr>
        <w:pStyle w:val="NoSpacing"/>
        <w:rPr>
          <w:ins w:id="150" w:author="Abdul Saboor" w:date="2024-06-12T20:07:00Z"/>
        </w:rPr>
      </w:pPr>
    </w:p>
    <w:p w:rsidR="007301C2" w:rsidRDefault="007301C2" w:rsidP="004C4093">
      <w:pPr>
        <w:pStyle w:val="NoSpacing"/>
        <w:rPr>
          <w:ins w:id="151" w:author="Abdul Saboor" w:date="2024-06-12T20:12:00Z"/>
        </w:rPr>
      </w:pPr>
      <w:ins w:id="152" w:author="Abdul Saboor" w:date="2024-06-12T20:07:00Z">
        <w:r>
          <w:t xml:space="preserve">2. </w:t>
        </w:r>
      </w:ins>
      <w:ins w:id="153" w:author="Abdul Saboor" w:date="2024-06-12T20:18:00Z">
        <w:r w:rsidR="000D0BDC">
          <w:t>Position</w:t>
        </w:r>
      </w:ins>
      <w:ins w:id="154" w:author="Abdul Saboor" w:date="2024-06-12T20:07:00Z">
        <w:r>
          <w:t>: static/ relative/ absolute/ fixed</w:t>
        </w:r>
      </w:ins>
    </w:p>
    <w:p w:rsidR="00994A2C" w:rsidRDefault="00994A2C" w:rsidP="004C4093">
      <w:pPr>
        <w:pStyle w:val="NoSpacing"/>
        <w:rPr>
          <w:ins w:id="155" w:author="Abdul Saboor" w:date="2024-06-12T20:19:00Z"/>
        </w:rPr>
      </w:pPr>
    </w:p>
    <w:p w:rsidR="00F75542" w:rsidRDefault="00994A2C" w:rsidP="004C4093">
      <w:pPr>
        <w:pStyle w:val="NoSpacing"/>
        <w:rPr>
          <w:ins w:id="156" w:author="Abdul Saboor" w:date="2024-06-12T20:13:00Z"/>
        </w:rPr>
      </w:pPr>
      <w:ins w:id="157" w:author="Abdul Saboor" w:date="2024-06-12T20:19:00Z">
        <w:r>
          <w:t xml:space="preserve">2.1 </w:t>
        </w:r>
      </w:ins>
      <w:ins w:id="158" w:author="Abdul Saboor" w:date="2024-06-12T20:12:00Z">
        <w:r w:rsidR="00F75542">
          <w:t>By using static word</w:t>
        </w:r>
        <w:r w:rsidR="00C35549">
          <w:t xml:space="preserve"> the div come to it default position and the top, bottom, left, right doesn</w:t>
        </w:r>
      </w:ins>
      <w:ins w:id="159" w:author="Abdul Saboor" w:date="2024-06-12T20:13:00Z">
        <w:r w:rsidR="00C35549">
          <w:t>’t work</w:t>
        </w:r>
      </w:ins>
    </w:p>
    <w:p w:rsidR="00994A2C" w:rsidRDefault="00994A2C" w:rsidP="004C4093">
      <w:pPr>
        <w:pStyle w:val="NoSpacing"/>
        <w:rPr>
          <w:ins w:id="160" w:author="Abdul Saboor" w:date="2024-06-12T20:19:00Z"/>
        </w:rPr>
      </w:pPr>
    </w:p>
    <w:p w:rsidR="00C35549" w:rsidRDefault="00994A2C" w:rsidP="004C4093">
      <w:pPr>
        <w:pStyle w:val="NoSpacing"/>
        <w:rPr>
          <w:ins w:id="161" w:author="Abdul Saboor" w:date="2024-06-12T20:17:00Z"/>
        </w:rPr>
      </w:pPr>
      <w:ins w:id="162" w:author="Abdul Saboor" w:date="2024-06-12T20:19:00Z">
        <w:r>
          <w:t xml:space="preserve">2.2 </w:t>
        </w:r>
      </w:ins>
      <w:ins w:id="163" w:author="Abdul Saboor" w:date="2024-06-12T20:13:00Z">
        <w:r w:rsidR="00C35549">
          <w:t xml:space="preserve">Whereas, using the relative word like </w:t>
        </w:r>
        <w:r w:rsidR="00C35549" w:rsidRPr="00C35549">
          <w:rPr>
            <w:i/>
            <w:rPrChange w:id="164" w:author="Abdul Saboor" w:date="2024-06-12T20:14:00Z">
              <w:rPr/>
            </w:rPrChange>
          </w:rPr>
          <w:t>(position: relative to itself)</w:t>
        </w:r>
        <w:r w:rsidR="00C35549">
          <w:t xml:space="preserve"> means that when we use the top: 20px; the div moves down 20px from it default position</w:t>
        </w:r>
      </w:ins>
    </w:p>
    <w:p w:rsidR="00994A2C" w:rsidRDefault="00994A2C" w:rsidP="004C4093">
      <w:pPr>
        <w:pStyle w:val="NoSpacing"/>
        <w:rPr>
          <w:ins w:id="165" w:author="Abdul Saboor" w:date="2024-06-12T20:19:00Z"/>
        </w:rPr>
      </w:pPr>
    </w:p>
    <w:p w:rsidR="00C35549" w:rsidRDefault="00994A2C" w:rsidP="004C4093">
      <w:pPr>
        <w:pStyle w:val="NoSpacing"/>
        <w:rPr>
          <w:ins w:id="166" w:author="Abdul Saboor" w:date="2024-06-12T20:18:00Z"/>
        </w:rPr>
      </w:pPr>
      <w:ins w:id="167" w:author="Abdul Saboor" w:date="2024-06-12T20:19:00Z">
        <w:r>
          <w:t xml:space="preserve">2.3 </w:t>
        </w:r>
      </w:ins>
      <w:ins w:id="168" w:author="Abdul Saboor" w:date="2024-06-12T20:17:00Z">
        <w:r w:rsidR="00C35549">
          <w:t xml:space="preserve">By using absolute, the position is relative to its closest positioned parent of parents (ancestor) </w:t>
        </w:r>
      </w:ins>
    </w:p>
    <w:p w:rsidR="0061048A" w:rsidRDefault="0061048A" w:rsidP="004C4093">
      <w:pPr>
        <w:pStyle w:val="NoSpacing"/>
        <w:rPr>
          <w:ins w:id="169" w:author="Abdul Saboor" w:date="2024-06-12T20:20:00Z"/>
        </w:rPr>
      </w:pPr>
      <w:ins w:id="170" w:author="Abdul Saboor" w:date="2024-06-12T20:18:00Z">
        <w:r>
          <w:t>Like in the body, every div has body as his ancestor, and it position like top: 20px; will be settled according to the body</w:t>
        </w:r>
      </w:ins>
      <w:ins w:id="171" w:author="Abdul Saboor" w:date="2024-06-12T20:19:00Z">
        <w:r>
          <w:t>’s top</w:t>
        </w:r>
      </w:ins>
    </w:p>
    <w:p w:rsidR="002015DE" w:rsidRDefault="002015DE" w:rsidP="004C4093">
      <w:pPr>
        <w:pStyle w:val="NoSpacing"/>
        <w:rPr>
          <w:ins w:id="172" w:author="Abdul Saboor" w:date="2024-06-12T20:20:00Z"/>
        </w:rPr>
      </w:pPr>
    </w:p>
    <w:p w:rsidR="002015DE" w:rsidRDefault="002015DE" w:rsidP="004C4093">
      <w:pPr>
        <w:pStyle w:val="NoSpacing"/>
        <w:rPr>
          <w:ins w:id="173" w:author="Abdul Saboor" w:date="2024-06-12T20:20:00Z"/>
        </w:rPr>
      </w:pPr>
      <w:ins w:id="174" w:author="Abdul Saboor" w:date="2024-06-12T20:20:00Z">
        <w:r>
          <w:t xml:space="preserve">2.4 Fixed. It is relative to the browser. Like we can use it in the footer or header. </w:t>
        </w:r>
      </w:ins>
    </w:p>
    <w:p w:rsidR="002015DE" w:rsidRDefault="002015DE" w:rsidP="004C4093">
      <w:pPr>
        <w:pStyle w:val="NoSpacing"/>
        <w:rPr>
          <w:ins w:id="175" w:author="Abdul Saboor" w:date="2024-06-12T20:21:00Z"/>
        </w:rPr>
      </w:pPr>
    </w:p>
    <w:p w:rsidR="002015DE" w:rsidRDefault="002015DE" w:rsidP="004C4093">
      <w:pPr>
        <w:pStyle w:val="NoSpacing"/>
        <w:rPr>
          <w:ins w:id="176" w:author="Abdul Saboor" w:date="2024-06-12T20:28:00Z"/>
        </w:rPr>
      </w:pPr>
      <w:ins w:id="177" w:author="Abdul Saboor" w:date="2024-06-12T20:21:00Z">
        <w:r>
          <w:t>2.5</w:t>
        </w:r>
      </w:ins>
      <w:ins w:id="178" w:author="Abdul Saboor" w:date="2024-06-12T20:25:00Z">
        <w:r w:rsidR="005F7711">
          <w:t xml:space="preserve"> Sticky</w:t>
        </w:r>
      </w:ins>
      <w:ins w:id="179" w:author="Abdul Saboor" w:date="2024-06-12T20:21:00Z">
        <w:r>
          <w:t xml:space="preserve"> </w:t>
        </w:r>
      </w:ins>
      <w:ins w:id="180" w:author="Abdul Saboor" w:date="2024-06-12T20:25:00Z">
        <w:r w:rsidRPr="002015DE">
          <w:t>is positioned based on the user's scroll position</w:t>
        </w:r>
      </w:ins>
    </w:p>
    <w:p w:rsidR="008E1B75" w:rsidRDefault="008E1B75" w:rsidP="004C4093">
      <w:pPr>
        <w:pStyle w:val="NoSpacing"/>
        <w:rPr>
          <w:ins w:id="181" w:author="Abdul Saboor" w:date="2024-06-12T20:28:00Z"/>
        </w:rPr>
      </w:pPr>
    </w:p>
    <w:p w:rsidR="008E1B75" w:rsidRDefault="00FA1DDA" w:rsidP="004C4093">
      <w:pPr>
        <w:pStyle w:val="NoSpacing"/>
        <w:rPr>
          <w:ins w:id="182" w:author="Abdul Saboor" w:date="2024-06-12T20:14:00Z"/>
        </w:rPr>
      </w:pPr>
      <w:ins w:id="183" w:author="Abdul Saboor" w:date="2024-06-12T20:30:00Z">
        <w:r>
          <w:t xml:space="preserve">2.6 </w:t>
        </w:r>
      </w:ins>
      <w:ins w:id="184" w:author="Abdul Saboor" w:date="2024-06-12T20:28:00Z">
        <w:r w:rsidR="008E1B75">
          <w:t xml:space="preserve">z-index: </w:t>
        </w:r>
      </w:ins>
      <w:ins w:id="185" w:author="Abdul Saboor" w:date="2024-06-12T20:29:00Z">
        <w:r w:rsidR="008E1B75">
          <w:t xml:space="preserve">6; will be used to for overlapping between two div. </w:t>
        </w:r>
        <w:r>
          <w:t xml:space="preserve">The largest the z-index value of </w:t>
        </w:r>
      </w:ins>
      <w:ins w:id="186" w:author="Abdul Saboor" w:date="2024-06-12T20:30:00Z">
        <w:r>
          <w:t>particular</w:t>
        </w:r>
      </w:ins>
      <w:ins w:id="187" w:author="Abdul Saboor" w:date="2024-06-12T20:29:00Z">
        <w:r>
          <w:t xml:space="preserve"> div the outer it will be shown.</w:t>
        </w:r>
      </w:ins>
    </w:p>
    <w:p w:rsidR="00C35549" w:rsidRDefault="00C35549" w:rsidP="004C4093">
      <w:pPr>
        <w:pStyle w:val="NoSpacing"/>
        <w:rPr>
          <w:ins w:id="188" w:author="Abdul Saboor" w:date="2024-06-12T20:30:00Z"/>
        </w:rPr>
      </w:pPr>
    </w:p>
    <w:p w:rsidR="00C72523" w:rsidRDefault="00C72523" w:rsidP="004C4093">
      <w:pPr>
        <w:pStyle w:val="NoSpacing"/>
        <w:rPr>
          <w:ins w:id="189" w:author="Abdul Saboor" w:date="2024-06-12T20:30:00Z"/>
        </w:rPr>
      </w:pPr>
    </w:p>
    <w:p w:rsidR="00C72523" w:rsidRDefault="00C72523" w:rsidP="004C4093">
      <w:pPr>
        <w:pStyle w:val="NoSpacing"/>
        <w:rPr>
          <w:ins w:id="190" w:author="Abdul Saboor" w:date="2024-06-12T20:33:00Z"/>
        </w:rPr>
      </w:pPr>
      <w:ins w:id="191" w:author="Abdul Saboor" w:date="2024-06-12T20:30:00Z">
        <w:r>
          <w:t>3.</w:t>
        </w:r>
      </w:ins>
      <w:ins w:id="192" w:author="Abdul Saboor" w:date="2024-06-12T20:33:00Z">
        <w:r w:rsidR="00A205E2">
          <w:t>1</w:t>
        </w:r>
      </w:ins>
      <w:ins w:id="193" w:author="Abdul Saboor" w:date="2024-06-12T20:30:00Z">
        <w:r>
          <w:t xml:space="preserve"> Background-image: url(</w:t>
        </w:r>
      </w:ins>
      <w:ins w:id="194" w:author="Abdul Saboor" w:date="2024-06-12T20:32:00Z">
        <w:r>
          <w:t>“one.jpg”);</w:t>
        </w:r>
        <w:r w:rsidR="00A205E2">
          <w:t xml:space="preserve">    // to add the background image </w:t>
        </w:r>
      </w:ins>
    </w:p>
    <w:p w:rsidR="00A205E2" w:rsidRDefault="00A205E2" w:rsidP="004C4093">
      <w:pPr>
        <w:pStyle w:val="NoSpacing"/>
        <w:rPr>
          <w:ins w:id="195" w:author="Abdul Saboor" w:date="2024-06-12T23:18:00Z"/>
        </w:rPr>
      </w:pPr>
      <w:ins w:id="196" w:author="Abdul Saboor" w:date="2024-06-12T20:33:00Z">
        <w:r>
          <w:t xml:space="preserve">3.2 Background-size: cover/contain/auto </w:t>
        </w:r>
      </w:ins>
      <w:ins w:id="197" w:author="Abdul Saboor" w:date="2024-06-12T22:57:00Z">
        <w:r w:rsidR="005B6C0D">
          <w:t xml:space="preserve">    // cover mean all, pic</w:t>
        </w:r>
        <w:r w:rsidR="0098446B">
          <w:t>ture contain all the given area</w:t>
        </w:r>
      </w:ins>
    </w:p>
    <w:p w:rsidR="00680AC8" w:rsidRDefault="00680AC8" w:rsidP="004C4093">
      <w:pPr>
        <w:pStyle w:val="NoSpacing"/>
        <w:rPr>
          <w:ins w:id="198" w:author="Abdul Saboor" w:date="2024-06-12T23:18:00Z"/>
        </w:rPr>
      </w:pPr>
    </w:p>
    <w:p w:rsidR="00680AC8" w:rsidRDefault="00680AC8" w:rsidP="004C4093">
      <w:pPr>
        <w:pStyle w:val="NoSpacing"/>
        <w:rPr>
          <w:ins w:id="199" w:author="Abdul Saboor" w:date="2024-06-12T23:18:00Z"/>
        </w:rPr>
      </w:pPr>
    </w:p>
    <w:p w:rsidR="00680AC8" w:rsidRDefault="00680AC8" w:rsidP="004C4093">
      <w:pPr>
        <w:pStyle w:val="NoSpacing"/>
        <w:rPr>
          <w:ins w:id="200" w:author="Abdul Saboor" w:date="2024-06-12T23:18:00Z"/>
        </w:rPr>
      </w:pPr>
    </w:p>
    <w:p w:rsidR="00680AC8" w:rsidRDefault="00680AC8" w:rsidP="004C4093">
      <w:pPr>
        <w:pStyle w:val="NoSpacing"/>
        <w:rPr>
          <w:ins w:id="201" w:author="Abdul Saboor" w:date="2024-06-12T23:18:00Z"/>
        </w:rPr>
      </w:pPr>
    </w:p>
    <w:p w:rsidR="00680AC8" w:rsidRDefault="00680AC8" w:rsidP="004C4093">
      <w:pPr>
        <w:pStyle w:val="NoSpacing"/>
        <w:rPr>
          <w:ins w:id="202" w:author="Abdul Saboor" w:date="2024-06-12T23:18:00Z"/>
        </w:rPr>
      </w:pPr>
    </w:p>
    <w:p w:rsidR="00680AC8" w:rsidRDefault="00680AC8" w:rsidP="004C4093">
      <w:pPr>
        <w:pStyle w:val="NoSpacing"/>
        <w:rPr>
          <w:ins w:id="203" w:author="Abdul Saboor" w:date="2024-06-12T23:18:00Z"/>
        </w:rPr>
      </w:pPr>
    </w:p>
    <w:p w:rsidR="00680AC8" w:rsidRDefault="00680AC8" w:rsidP="004C4093">
      <w:pPr>
        <w:pStyle w:val="NoSpacing"/>
        <w:rPr>
          <w:ins w:id="204" w:author="Abdul Saboor" w:date="2024-06-12T23:18:00Z"/>
        </w:rPr>
      </w:pPr>
    </w:p>
    <w:p w:rsidR="00680AC8" w:rsidRDefault="00680AC8" w:rsidP="004C4093">
      <w:pPr>
        <w:pStyle w:val="NoSpacing"/>
        <w:rPr>
          <w:ins w:id="205" w:author="Abdul Saboor" w:date="2024-06-12T23:18:00Z"/>
        </w:rPr>
      </w:pPr>
    </w:p>
    <w:p w:rsidR="00680AC8" w:rsidRDefault="00680AC8" w:rsidP="004C4093">
      <w:pPr>
        <w:pStyle w:val="NoSpacing"/>
        <w:rPr>
          <w:ins w:id="206" w:author="Abdul Saboor" w:date="2024-06-12T23:18:00Z"/>
        </w:rPr>
      </w:pPr>
    </w:p>
    <w:p w:rsidR="00680AC8" w:rsidRDefault="00680AC8" w:rsidP="004C4093">
      <w:pPr>
        <w:pStyle w:val="NoSpacing"/>
        <w:rPr>
          <w:ins w:id="207" w:author="Abdul Saboor" w:date="2024-06-12T23:18:00Z"/>
        </w:rPr>
      </w:pPr>
    </w:p>
    <w:p w:rsidR="00680AC8" w:rsidRPr="00F71552" w:rsidRDefault="00680AC8">
      <w:pPr>
        <w:pStyle w:val="NoSpacing"/>
        <w:jc w:val="center"/>
        <w:rPr>
          <w:ins w:id="208" w:author="Abdul Saboor" w:date="2024-06-12T23:18:00Z"/>
          <w:i/>
          <w:sz w:val="40"/>
          <w:u w:val="single"/>
          <w:rPrChange w:id="209" w:author="Abdul Saboor" w:date="2024-06-12T23:18:00Z">
            <w:rPr>
              <w:ins w:id="210" w:author="Abdul Saboor" w:date="2024-06-12T23:18:00Z"/>
            </w:rPr>
          </w:rPrChange>
        </w:rPr>
        <w:pPrChange w:id="211" w:author="Abdul Saboor" w:date="2024-06-12T23:18:00Z">
          <w:pPr>
            <w:pStyle w:val="NoSpacing"/>
          </w:pPr>
        </w:pPrChange>
      </w:pPr>
      <w:ins w:id="212" w:author="Abdul Saboor" w:date="2024-06-12T23:18:00Z">
        <w:r w:rsidRPr="00F71552">
          <w:rPr>
            <w:i/>
            <w:sz w:val="40"/>
            <w:u w:val="single"/>
            <w:rPrChange w:id="213" w:author="Abdul Saboor" w:date="2024-06-12T23:18:00Z">
              <w:rPr/>
            </w:rPrChange>
          </w:rPr>
          <w:lastRenderedPageBreak/>
          <w:t>Level: 4</w:t>
        </w:r>
      </w:ins>
    </w:p>
    <w:p w:rsidR="00680AC8" w:rsidRDefault="00F71552" w:rsidP="004C4093">
      <w:pPr>
        <w:pStyle w:val="NoSpacing"/>
        <w:rPr>
          <w:ins w:id="214" w:author="Abdul Saboor" w:date="2024-06-12T23:18:00Z"/>
        </w:rPr>
      </w:pPr>
      <w:ins w:id="215" w:author="Abdul Saboor" w:date="2024-06-12T23:21:00Z">
        <w:r>
          <w:t>Flex Box</w:t>
        </w:r>
      </w:ins>
    </w:p>
    <w:p w:rsidR="00680AC8" w:rsidRDefault="00387EB0" w:rsidP="004C4093">
      <w:pPr>
        <w:pStyle w:val="NoSpacing"/>
        <w:rPr>
          <w:ins w:id="216" w:author="Abdul Saboor" w:date="2024-06-13T09:54:00Z"/>
        </w:rPr>
      </w:pPr>
      <w:ins w:id="217" w:author="Abdul Saboor" w:date="2024-06-13T09:54:00Z">
        <w:r>
          <w:t>100:</w:t>
        </w:r>
        <w:r w:rsidR="00AA3481">
          <w:t xml:space="preserve"> display: flex;</w:t>
        </w:r>
      </w:ins>
    </w:p>
    <w:p w:rsidR="00AC4D74" w:rsidRDefault="00AC4D74" w:rsidP="004C4093">
      <w:pPr>
        <w:pStyle w:val="NoSpacing"/>
        <w:rPr>
          <w:ins w:id="218" w:author="Abdul Saboor" w:date="2024-06-13T09:55:00Z"/>
        </w:rPr>
      </w:pPr>
    </w:p>
    <w:p w:rsidR="00AC4D74" w:rsidRDefault="00387EB0" w:rsidP="004C4093">
      <w:pPr>
        <w:pStyle w:val="NoSpacing"/>
        <w:rPr>
          <w:ins w:id="219" w:author="Abdul Saboor" w:date="2024-06-13T09:56:00Z"/>
        </w:rPr>
      </w:pPr>
      <w:ins w:id="220" w:author="Abdul Saboor" w:date="2024-06-13T09:58:00Z">
        <w:r>
          <w:t xml:space="preserve">1. </w:t>
        </w:r>
      </w:ins>
      <w:ins w:id="221" w:author="Abdul Saboor" w:date="2024-06-13T09:55:00Z">
        <w:r>
          <w:t>flex</w:t>
        </w:r>
        <w:r w:rsidR="00AC4D74">
          <w:t>-direction: row(default) / row-reverse / column / column-reverse</w:t>
        </w:r>
      </w:ins>
      <w:ins w:id="222" w:author="Abdul Saboor" w:date="2024-06-13T09:56:00Z">
        <w:r w:rsidR="00AC4D74">
          <w:t>/</w:t>
        </w:r>
      </w:ins>
    </w:p>
    <w:p w:rsidR="00AC4D74" w:rsidRDefault="00AC4D74" w:rsidP="004C4093">
      <w:pPr>
        <w:pStyle w:val="NoSpacing"/>
        <w:rPr>
          <w:ins w:id="223" w:author="Abdul Saboor" w:date="2024-06-13T09:57:00Z"/>
          <w:i/>
        </w:rPr>
      </w:pPr>
      <w:ins w:id="224" w:author="Abdul Saboor" w:date="2024-06-13T09:56:00Z">
        <w:r w:rsidRPr="00AC4D74">
          <w:rPr>
            <w:i/>
            <w:rPrChange w:id="225" w:author="Abdul Saboor" w:date="2024-06-13T09:57:00Z">
              <w:rPr/>
            </w:rPrChange>
          </w:rPr>
          <w:t>row-reverse   reverses the direction of the row/ lf in the first time the boxes are like box1, box2, box3 then after applying row-reverse the direction becomes box3, box2, box1</w:t>
        </w:r>
      </w:ins>
    </w:p>
    <w:p w:rsidR="00AC4D74" w:rsidRPr="00AC4D74" w:rsidRDefault="00AC4D74" w:rsidP="004C4093">
      <w:pPr>
        <w:pStyle w:val="NoSpacing"/>
        <w:rPr>
          <w:ins w:id="226" w:author="Abdul Saboor" w:date="2024-06-12T23:18:00Z"/>
          <w:i/>
          <w:rPrChange w:id="227" w:author="Abdul Saboor" w:date="2024-06-13T09:57:00Z">
            <w:rPr>
              <w:ins w:id="228" w:author="Abdul Saboor" w:date="2024-06-12T23:18:00Z"/>
            </w:rPr>
          </w:rPrChange>
        </w:rPr>
      </w:pPr>
      <w:ins w:id="229" w:author="Abdul Saboor" w:date="2024-06-13T09:57:00Z">
        <w:r>
          <w:rPr>
            <w:i/>
          </w:rPr>
          <w:t>same as for column-reverse</w:t>
        </w:r>
      </w:ins>
    </w:p>
    <w:p w:rsidR="00680AC8" w:rsidRDefault="00680AC8" w:rsidP="004C4093">
      <w:pPr>
        <w:pStyle w:val="NoSpacing"/>
        <w:rPr>
          <w:ins w:id="230" w:author="Abdul Saboor" w:date="2024-06-13T09:57:00Z"/>
        </w:rPr>
      </w:pPr>
    </w:p>
    <w:p w:rsidR="00387EB0" w:rsidRDefault="00387EB0" w:rsidP="004C4093">
      <w:pPr>
        <w:pStyle w:val="NoSpacing"/>
        <w:rPr>
          <w:ins w:id="231" w:author="Abdul Saboor" w:date="2024-06-13T10:03:00Z"/>
        </w:rPr>
      </w:pPr>
      <w:ins w:id="232" w:author="Abdul Saboor" w:date="2024-06-13T09:58:00Z">
        <w:r>
          <w:t xml:space="preserve">2. </w:t>
        </w:r>
      </w:ins>
      <w:ins w:id="233" w:author="Abdul Saboor" w:date="2024-06-13T10:03:00Z">
        <w:r w:rsidR="009642E4">
          <w:t>justify-content: flex-start/end/   center / space-around/ space-between / space-evenly</w:t>
        </w:r>
      </w:ins>
    </w:p>
    <w:p w:rsidR="009642E4" w:rsidRDefault="009642E4" w:rsidP="004C4093">
      <w:pPr>
        <w:pStyle w:val="NoSpacing"/>
        <w:rPr>
          <w:ins w:id="234" w:author="Abdul Saboor" w:date="2024-06-13T10:05:00Z"/>
        </w:rPr>
      </w:pPr>
      <w:ins w:id="235" w:author="Abdul Saboor" w:date="2024-06-13T10:05:00Z">
        <w:r>
          <w:t xml:space="preserve">For the space between div in the container. </w:t>
        </w:r>
      </w:ins>
    </w:p>
    <w:p w:rsidR="009642E4" w:rsidRDefault="009642E4" w:rsidP="004C4093">
      <w:pPr>
        <w:pStyle w:val="NoSpacing"/>
        <w:rPr>
          <w:ins w:id="236" w:author="Abdul Saboor" w:date="2024-06-13T10:05:00Z"/>
        </w:rPr>
      </w:pPr>
    </w:p>
    <w:p w:rsidR="009642E4" w:rsidRDefault="009642E4" w:rsidP="004C4093">
      <w:pPr>
        <w:pStyle w:val="NoSpacing"/>
        <w:rPr>
          <w:ins w:id="237" w:author="Abdul Saboor" w:date="2024-06-13T10:05:00Z"/>
        </w:rPr>
      </w:pPr>
      <w:ins w:id="238" w:author="Abdul Saboor" w:date="2024-06-13T10:05:00Z">
        <w:r>
          <w:t xml:space="preserve"> align-content: center;</w:t>
        </w:r>
      </w:ins>
      <w:ins w:id="239" w:author="Abdul Saboor" w:date="2024-06-13T10:07:00Z">
        <w:r>
          <w:t xml:space="preserve">            // all the items have</w:t>
        </w:r>
      </w:ins>
      <w:ins w:id="240" w:author="Abdul Saboor" w:date="2024-06-13T10:18:00Z">
        <w:r>
          <w:t xml:space="preserve"> space between them</w:t>
        </w:r>
        <w:r w:rsidR="00DA0AD7">
          <w:t>, and fitted in the box</w:t>
        </w:r>
      </w:ins>
      <w:ins w:id="241" w:author="Abdul Saboor" w:date="2024-06-13T10:07:00Z">
        <w:r>
          <w:t xml:space="preserve"> </w:t>
        </w:r>
      </w:ins>
    </w:p>
    <w:p w:rsidR="00193251" w:rsidRDefault="009642E4" w:rsidP="004C4093">
      <w:pPr>
        <w:pStyle w:val="NoSpacing"/>
        <w:rPr>
          <w:ins w:id="242" w:author="Abdul Saboor" w:date="2024-06-13T09:57:00Z"/>
        </w:rPr>
      </w:pPr>
      <w:ins w:id="243" w:author="Abdul Saboor" w:date="2024-06-13T10:06:00Z">
        <w:r>
          <w:t xml:space="preserve"> align-items: center;                 </w:t>
        </w:r>
      </w:ins>
      <w:ins w:id="244" w:author="Abdul Saboor" w:date="2024-06-13T10:18:00Z">
        <w:r w:rsidR="00DA0AD7">
          <w:t>// all the items doesn’t have space between them but fitted</w:t>
        </w:r>
      </w:ins>
    </w:p>
    <w:p w:rsidR="00387EB0" w:rsidRDefault="009642E4" w:rsidP="004C4093">
      <w:pPr>
        <w:pStyle w:val="NoSpacing"/>
        <w:rPr>
          <w:ins w:id="245" w:author="Abdul Saboor" w:date="2024-06-12T16:15:00Z"/>
        </w:rPr>
      </w:pPr>
      <w:ins w:id="246" w:author="Abdul Saboor" w:date="2024-06-13T10:17:00Z">
        <w:r>
          <w:t xml:space="preserve"> flex-wrap: wrap;                           </w:t>
        </w:r>
      </w:ins>
    </w:p>
    <w:p w:rsidR="008E79A0" w:rsidRDefault="008E79A0" w:rsidP="004C4093">
      <w:pPr>
        <w:pStyle w:val="NoSpacing"/>
        <w:rPr>
          <w:ins w:id="247" w:author="Abdul Saboor" w:date="2024-06-12T16:15:00Z"/>
        </w:rPr>
      </w:pPr>
    </w:p>
    <w:p w:rsidR="008E79A0" w:rsidRDefault="008E79A0" w:rsidP="004C4093">
      <w:pPr>
        <w:pStyle w:val="NoSpacing"/>
        <w:rPr>
          <w:ins w:id="248" w:author="Abdul Saboor" w:date="2024-06-13T18:25:00Z"/>
        </w:rPr>
      </w:pPr>
    </w:p>
    <w:p w:rsidR="00193251" w:rsidRDefault="00193251" w:rsidP="004C4093">
      <w:pPr>
        <w:pStyle w:val="NoSpacing"/>
        <w:rPr>
          <w:ins w:id="249" w:author="Abdul Saboor" w:date="2024-06-13T18:25:00Z"/>
        </w:rPr>
      </w:pPr>
    </w:p>
    <w:p w:rsidR="00193251" w:rsidRDefault="00193251" w:rsidP="004C4093">
      <w:pPr>
        <w:pStyle w:val="NoSpacing"/>
        <w:rPr>
          <w:ins w:id="250" w:author="Abdul Saboor" w:date="2024-06-13T18:25:00Z"/>
        </w:rPr>
      </w:pPr>
    </w:p>
    <w:p w:rsidR="00193251" w:rsidRPr="00193251" w:rsidRDefault="00193251">
      <w:pPr>
        <w:pStyle w:val="NoSpacing"/>
        <w:jc w:val="center"/>
        <w:rPr>
          <w:ins w:id="251" w:author="Abdul Saboor" w:date="2024-06-13T18:25:00Z"/>
          <w:i/>
          <w:sz w:val="40"/>
          <w:u w:val="single"/>
          <w:rPrChange w:id="252" w:author="Abdul Saboor" w:date="2024-06-13T18:26:00Z">
            <w:rPr>
              <w:ins w:id="253" w:author="Abdul Saboor" w:date="2024-06-13T18:25:00Z"/>
            </w:rPr>
          </w:rPrChange>
        </w:rPr>
        <w:pPrChange w:id="254" w:author="Abdul Saboor" w:date="2024-06-13T18:26:00Z">
          <w:pPr>
            <w:pStyle w:val="NoSpacing"/>
          </w:pPr>
        </w:pPrChange>
      </w:pPr>
      <w:ins w:id="255" w:author="Abdul Saboor" w:date="2024-06-13T18:25:00Z">
        <w:r w:rsidRPr="00193251">
          <w:rPr>
            <w:i/>
            <w:sz w:val="40"/>
            <w:u w:val="single"/>
            <w:rPrChange w:id="256" w:author="Abdul Saboor" w:date="2024-06-13T18:26:00Z">
              <w:rPr/>
            </w:rPrChange>
          </w:rPr>
          <w:t>Level: 5</w:t>
        </w:r>
      </w:ins>
    </w:p>
    <w:p w:rsidR="00193251" w:rsidRDefault="00193251" w:rsidP="004C4093">
      <w:pPr>
        <w:pStyle w:val="NoSpacing"/>
        <w:rPr>
          <w:ins w:id="257" w:author="Abdul Saboor" w:date="2024-06-13T18:26:00Z"/>
        </w:rPr>
      </w:pPr>
    </w:p>
    <w:p w:rsidR="00193251" w:rsidRDefault="001B16D8" w:rsidP="004C4093">
      <w:pPr>
        <w:pStyle w:val="NoSpacing"/>
        <w:rPr>
          <w:ins w:id="258" w:author="Abdul Saboor" w:date="2024-06-13T18:27:00Z"/>
        </w:rPr>
      </w:pPr>
      <w:ins w:id="259" w:author="Abdul Saboor" w:date="2024-06-13T18:27:00Z">
        <w:r>
          <w:t xml:space="preserve">1.  Transitions: </w:t>
        </w:r>
      </w:ins>
    </w:p>
    <w:p w:rsidR="0076348A" w:rsidRDefault="0076348A" w:rsidP="004C4093">
      <w:pPr>
        <w:pStyle w:val="NoSpacing"/>
        <w:rPr>
          <w:ins w:id="260" w:author="Abdul Saboor" w:date="2024-06-13T18:53:00Z"/>
        </w:rPr>
      </w:pPr>
      <w:ins w:id="261" w:author="Abdul Saboor" w:date="2024-06-13T18:53:00Z">
        <w:r>
          <w:t xml:space="preserve">Transition-property: all;                  // mostly this remains same </w:t>
        </w:r>
      </w:ins>
    </w:p>
    <w:p w:rsidR="0076348A" w:rsidRDefault="0076348A" w:rsidP="004C4093">
      <w:pPr>
        <w:pStyle w:val="NoSpacing"/>
        <w:rPr>
          <w:ins w:id="262" w:author="Abdul Saboor" w:date="2024-06-13T18:53:00Z"/>
        </w:rPr>
      </w:pPr>
      <w:ins w:id="263" w:author="Abdul Saboor" w:date="2024-06-13T18:53:00Z">
        <w:r>
          <w:t>Transition-duration: 2s;                   // the transition will be completed in that time</w:t>
        </w:r>
      </w:ins>
    </w:p>
    <w:p w:rsidR="0076348A" w:rsidRDefault="0076348A" w:rsidP="004C4093">
      <w:pPr>
        <w:pStyle w:val="NoSpacing"/>
        <w:rPr>
          <w:ins w:id="264" w:author="Abdul Saboor" w:date="2024-06-13T18:54:00Z"/>
        </w:rPr>
      </w:pPr>
      <w:ins w:id="265" w:author="Abdul Saboor" w:date="2024-06-13T18:54:00Z">
        <w:r>
          <w:t>Transition-delay: 2s;                       // time delay in the happening of transition</w:t>
        </w:r>
      </w:ins>
    </w:p>
    <w:p w:rsidR="0076348A" w:rsidRDefault="0076348A" w:rsidP="004C4093">
      <w:pPr>
        <w:pStyle w:val="NoSpacing"/>
        <w:rPr>
          <w:ins w:id="266" w:author="Abdul Saboor" w:date="2024-06-13T18:55:00Z"/>
        </w:rPr>
      </w:pPr>
      <w:ins w:id="267" w:author="Abdul Saboor" w:date="2024-06-13T18:55:00Z">
        <w:r>
          <w:t>Transition-timing-function: ease-in/ ease-out/ linear;</w:t>
        </w:r>
      </w:ins>
    </w:p>
    <w:p w:rsidR="0076348A" w:rsidRDefault="0076348A" w:rsidP="004C4093">
      <w:pPr>
        <w:pStyle w:val="NoSpacing"/>
        <w:rPr>
          <w:ins w:id="268" w:author="Abdul Saboor" w:date="2024-06-13T18:55:00Z"/>
        </w:rPr>
      </w:pPr>
      <w:ins w:id="269" w:author="Abdul Saboor" w:date="2024-06-13T18:55:00Z">
        <w:r>
          <w:t>Div:hover{</w:t>
        </w:r>
      </w:ins>
    </w:p>
    <w:p w:rsidR="0076348A" w:rsidRDefault="0076348A" w:rsidP="004C4093">
      <w:pPr>
        <w:pStyle w:val="NoSpacing"/>
        <w:rPr>
          <w:ins w:id="270" w:author="Abdul Saboor" w:date="2024-06-13T18:55:00Z"/>
        </w:rPr>
      </w:pPr>
      <w:ins w:id="271" w:author="Abdul Saboor" w:date="2024-06-13T18:55:00Z">
        <w:r>
          <w:tab/>
          <w:t>Font-size: 10px;</w:t>
        </w:r>
      </w:ins>
    </w:p>
    <w:p w:rsidR="0076348A" w:rsidRDefault="0076348A" w:rsidP="004C4093">
      <w:pPr>
        <w:pStyle w:val="NoSpacing"/>
        <w:rPr>
          <w:ins w:id="272" w:author="Abdul Saboor" w:date="2024-06-13T18:55:00Z"/>
        </w:rPr>
      </w:pPr>
      <w:ins w:id="273" w:author="Abdul Saboor" w:date="2024-06-13T18:55:00Z">
        <w:r>
          <w:tab/>
          <w:t>Background-</w:t>
        </w:r>
      </w:ins>
      <w:ins w:id="274" w:author="Abdul Saboor" w:date="2024-06-13T18:56:00Z">
        <w:r>
          <w:t>color: red;                                 // when the user hover over that part</w:t>
        </w:r>
      </w:ins>
    </w:p>
    <w:p w:rsidR="0076348A" w:rsidRDefault="0076348A" w:rsidP="004C4093">
      <w:pPr>
        <w:pStyle w:val="NoSpacing"/>
        <w:rPr>
          <w:ins w:id="275" w:author="Abdul Saboor" w:date="2024-06-13T18:26:00Z"/>
        </w:rPr>
      </w:pPr>
      <w:ins w:id="276" w:author="Abdul Saboor" w:date="2024-06-13T18:55:00Z">
        <w:r>
          <w:t>}</w:t>
        </w:r>
      </w:ins>
      <w:ins w:id="277" w:author="Abdul Saboor" w:date="2024-06-13T18:54:00Z">
        <w:r>
          <w:t xml:space="preserve">              </w:t>
        </w:r>
      </w:ins>
    </w:p>
    <w:p w:rsidR="0076348A" w:rsidRDefault="0076348A" w:rsidP="004C4093">
      <w:pPr>
        <w:pStyle w:val="NoSpacing"/>
        <w:rPr>
          <w:ins w:id="278" w:author="Abdul Saboor" w:date="2024-06-13T18:56:00Z"/>
        </w:rPr>
      </w:pPr>
      <w:ins w:id="279" w:author="Abdul Saboor" w:date="2024-06-13T18:56:00Z">
        <w:r>
          <w:t>Div:active{</w:t>
        </w:r>
      </w:ins>
    </w:p>
    <w:p w:rsidR="0076348A" w:rsidRDefault="0076348A" w:rsidP="004C4093">
      <w:pPr>
        <w:pStyle w:val="NoSpacing"/>
        <w:rPr>
          <w:ins w:id="280" w:author="Abdul Saboor" w:date="2024-06-13T18:56:00Z"/>
        </w:rPr>
      </w:pPr>
      <w:ins w:id="281" w:author="Abdul Saboor" w:date="2024-06-13T18:56:00Z">
        <w:r>
          <w:t xml:space="preserve">                                           </w:t>
        </w:r>
        <w:r>
          <w:tab/>
        </w:r>
        <w:r>
          <w:tab/>
          <w:t>// when user clicks and hold that part then this change happens</w:t>
        </w:r>
      </w:ins>
    </w:p>
    <w:p w:rsidR="00193251" w:rsidRDefault="0076348A" w:rsidP="004C4093">
      <w:pPr>
        <w:pStyle w:val="NoSpacing"/>
        <w:rPr>
          <w:ins w:id="282" w:author="Abdul Saboor" w:date="2024-06-13T18:26:00Z"/>
        </w:rPr>
      </w:pPr>
      <w:ins w:id="283" w:author="Abdul Saboor" w:date="2024-06-13T18:56:00Z">
        <w:r>
          <w:t>}</w:t>
        </w:r>
      </w:ins>
    </w:p>
    <w:p w:rsidR="00193251" w:rsidRDefault="00193251" w:rsidP="004C4093">
      <w:pPr>
        <w:pStyle w:val="NoSpacing"/>
        <w:rPr>
          <w:ins w:id="284" w:author="Abdul Saboor" w:date="2024-06-13T20:32:00Z"/>
        </w:rPr>
      </w:pPr>
    </w:p>
    <w:p w:rsidR="00342B11" w:rsidRDefault="00342B11" w:rsidP="004C4093">
      <w:pPr>
        <w:pStyle w:val="NoSpacing"/>
        <w:rPr>
          <w:ins w:id="285" w:author="Abdul Saboor" w:date="2024-06-13T20:32:00Z"/>
        </w:rPr>
      </w:pPr>
    </w:p>
    <w:p w:rsidR="00342B11" w:rsidRDefault="00342B11" w:rsidP="004C4093">
      <w:pPr>
        <w:pStyle w:val="NoSpacing"/>
        <w:rPr>
          <w:ins w:id="286" w:author="Abdul Saboor" w:date="2024-06-13T20:32:00Z"/>
        </w:rPr>
      </w:pPr>
      <w:ins w:id="287" w:author="Abdul Saboor" w:date="2024-06-13T20:32:00Z">
        <w:r>
          <w:t>2. Transform</w:t>
        </w:r>
      </w:ins>
    </w:p>
    <w:p w:rsidR="00342B11" w:rsidRDefault="00FB1332" w:rsidP="004C4093">
      <w:pPr>
        <w:pStyle w:val="NoSpacing"/>
        <w:rPr>
          <w:ins w:id="288" w:author="Abdul Saboor" w:date="2024-06-13T20:32:00Z"/>
        </w:rPr>
      </w:pPr>
      <w:ins w:id="289" w:author="Abdul Saboor" w:date="2024-06-13T20:32:00Z">
        <w:r>
          <w:t>Transform: rotate(45deg);</w:t>
        </w:r>
      </w:ins>
      <w:ins w:id="290" w:author="Abdul Saboor" w:date="2024-06-13T20:40:00Z">
        <w:r w:rsidR="00FB5718">
          <w:t xml:space="preserve">                  // this is done for 2D shapes</w:t>
        </w:r>
      </w:ins>
    </w:p>
    <w:p w:rsidR="00FB1332" w:rsidRDefault="00FB1332" w:rsidP="004C4093">
      <w:pPr>
        <w:pStyle w:val="NoSpacing"/>
        <w:rPr>
          <w:ins w:id="291" w:author="Abdul Saboor" w:date="2024-06-13T20:32:00Z"/>
        </w:rPr>
      </w:pPr>
      <w:ins w:id="292" w:author="Abdul Saboor" w:date="2024-06-13T20:32:00Z">
        <w:r>
          <w:t>Rotate: 45deg;</w:t>
        </w:r>
      </w:ins>
      <w:ins w:id="293" w:author="Abdul Saboor" w:date="2024-06-13T20:40:00Z">
        <w:r w:rsidR="00FB5718">
          <w:t xml:space="preserve">                                  // These two are done for 3D shapes</w:t>
        </w:r>
      </w:ins>
    </w:p>
    <w:p w:rsidR="00FB1332" w:rsidRDefault="00FB1332" w:rsidP="004C4093">
      <w:pPr>
        <w:pStyle w:val="NoSpacing"/>
        <w:rPr>
          <w:ins w:id="294" w:author="Abdul Saboor" w:date="2024-06-13T20:42:00Z"/>
        </w:rPr>
      </w:pPr>
      <w:ins w:id="295" w:author="Abdul Saboor" w:date="2024-06-13T20:33:00Z">
        <w:r>
          <w:t>rotateX/Y/Z: 45deg;</w:t>
        </w:r>
      </w:ins>
    </w:p>
    <w:p w:rsidR="008B2026" w:rsidRDefault="008B2026" w:rsidP="004C4093">
      <w:pPr>
        <w:pStyle w:val="NoSpacing"/>
        <w:rPr>
          <w:ins w:id="296" w:author="Abdul Saboor" w:date="2024-06-13T20:51:00Z"/>
        </w:rPr>
      </w:pPr>
      <w:ins w:id="297" w:author="Abdul Saboor" w:date="2024-06-13T20:42:00Z">
        <w:r>
          <w:t xml:space="preserve">transform: scale(1);        // this will make the picture larger wrt to </w:t>
        </w:r>
      </w:ins>
      <w:ins w:id="298" w:author="Abdul Saboor" w:date="2024-06-13T20:43:00Z">
        <w:r w:rsidR="002E2611">
          <w:t>original</w:t>
        </w:r>
      </w:ins>
      <w:ins w:id="299" w:author="Abdul Saboor" w:date="2024-06-13T20:42:00Z">
        <w:r>
          <w:t xml:space="preserve"> picture</w:t>
        </w:r>
      </w:ins>
    </w:p>
    <w:p w:rsidR="00BB38A2" w:rsidRDefault="00BB38A2" w:rsidP="004C4093">
      <w:pPr>
        <w:pStyle w:val="NoSpacing"/>
        <w:rPr>
          <w:ins w:id="300" w:author="Abdul Saboor" w:date="2024-06-13T20:53:00Z"/>
        </w:rPr>
      </w:pPr>
      <w:ins w:id="301" w:author="Abdul Saboor" w:date="2024-06-13T20:51:00Z">
        <w:r>
          <w:t>transform: translate(200px, 100px);     // this will make the div to move in that given pixels direction</w:t>
        </w:r>
      </w:ins>
    </w:p>
    <w:p w:rsidR="00255B71" w:rsidRDefault="00255B71" w:rsidP="004C4093">
      <w:pPr>
        <w:pStyle w:val="NoSpacing"/>
        <w:rPr>
          <w:ins w:id="302" w:author="Abdul Saboor" w:date="2024-06-13T20:54:00Z"/>
        </w:rPr>
      </w:pPr>
      <w:ins w:id="303" w:author="Abdul Saboor" w:date="2024-06-13T20:53:00Z">
        <w:r>
          <w:t xml:space="preserve">transform: skew(20deg);                    // this will make the div to stretch </w:t>
        </w:r>
        <w:r w:rsidR="001F492D">
          <w:t>in that given angle</w:t>
        </w:r>
      </w:ins>
    </w:p>
    <w:p w:rsidR="0058584F" w:rsidRDefault="0058584F" w:rsidP="004C4093">
      <w:pPr>
        <w:pStyle w:val="NoSpacing"/>
        <w:rPr>
          <w:ins w:id="304" w:author="Abdul Saboor" w:date="2024-06-13T20:54:00Z"/>
        </w:rPr>
      </w:pPr>
    </w:p>
    <w:p w:rsidR="0058584F" w:rsidRDefault="0058584F" w:rsidP="004C4093">
      <w:pPr>
        <w:pStyle w:val="NoSpacing"/>
        <w:rPr>
          <w:ins w:id="305" w:author="Abdul Saboor" w:date="2024-06-13T20:54:00Z"/>
        </w:rPr>
      </w:pPr>
    </w:p>
    <w:p w:rsidR="0058584F" w:rsidRDefault="0058584F" w:rsidP="004C4093">
      <w:pPr>
        <w:pStyle w:val="NoSpacing"/>
        <w:rPr>
          <w:ins w:id="306" w:author="Abdul Saboor" w:date="2024-06-13T20:54:00Z"/>
        </w:rPr>
      </w:pPr>
    </w:p>
    <w:p w:rsidR="0058584F" w:rsidRDefault="0058584F" w:rsidP="004C4093">
      <w:pPr>
        <w:pStyle w:val="NoSpacing"/>
        <w:rPr>
          <w:ins w:id="307" w:author="Abdul Saboor" w:date="2024-06-13T20:54:00Z"/>
        </w:rPr>
      </w:pPr>
    </w:p>
    <w:p w:rsidR="0058584F" w:rsidRDefault="0058584F" w:rsidP="004C4093">
      <w:pPr>
        <w:pStyle w:val="NoSpacing"/>
        <w:rPr>
          <w:ins w:id="308" w:author="Abdul Saboor" w:date="2024-06-13T20:54:00Z"/>
        </w:rPr>
      </w:pPr>
      <w:ins w:id="309" w:author="Abdul Saboor" w:date="2024-06-13T20:54:00Z">
        <w:r>
          <w:lastRenderedPageBreak/>
          <w:t xml:space="preserve">3. Animation: </w:t>
        </w:r>
      </w:ins>
    </w:p>
    <w:p w:rsidR="0058584F" w:rsidRDefault="0058584F" w:rsidP="004C4093">
      <w:pPr>
        <w:pStyle w:val="NoSpacing"/>
        <w:rPr>
          <w:ins w:id="310" w:author="Abdul Saboor" w:date="2024-06-13T21:01:00Z"/>
        </w:rPr>
      </w:pPr>
    </w:p>
    <w:p w:rsidR="00FC3221" w:rsidRDefault="00FC3221" w:rsidP="004C4093">
      <w:pPr>
        <w:pStyle w:val="NoSpacing"/>
        <w:rPr>
          <w:ins w:id="311" w:author="Abdul Saboor" w:date="2024-06-13T21:01:00Z"/>
        </w:rPr>
      </w:pPr>
      <w:ins w:id="312" w:author="Abdul Saboor" w:date="2024-06-13T21:01:00Z">
        <w:r>
          <w:t>@keyframes name(hello)  {</w:t>
        </w:r>
      </w:ins>
    </w:p>
    <w:p w:rsidR="00FC3221" w:rsidRDefault="00FC3221" w:rsidP="004C4093">
      <w:pPr>
        <w:pStyle w:val="NoSpacing"/>
        <w:rPr>
          <w:ins w:id="313" w:author="Abdul Saboor" w:date="2024-06-13T21:01:00Z"/>
        </w:rPr>
      </w:pPr>
      <w:ins w:id="314" w:author="Abdul Saboor" w:date="2024-06-13T21:01:00Z">
        <w:r>
          <w:t>From { background-color: green;   OR  font-size: 20px;}</w:t>
        </w:r>
      </w:ins>
    </w:p>
    <w:p w:rsidR="00FC3221" w:rsidRDefault="00FC3221" w:rsidP="004C4093">
      <w:pPr>
        <w:pStyle w:val="NoSpacing"/>
        <w:rPr>
          <w:ins w:id="315" w:author="Abdul Saboor" w:date="2024-06-13T21:01:00Z"/>
        </w:rPr>
      </w:pPr>
      <w:ins w:id="316" w:author="Abdul Saboor" w:date="2024-06-13T21:01:00Z">
        <w:r>
          <w:t>To { background-color: red   Or font-size: 30px;}</w:t>
        </w:r>
      </w:ins>
    </w:p>
    <w:p w:rsidR="00FC3221" w:rsidRDefault="00FC3221" w:rsidP="004C4093">
      <w:pPr>
        <w:pStyle w:val="NoSpacing"/>
        <w:rPr>
          <w:ins w:id="317" w:author="Abdul Saboor" w:date="2024-06-13T21:02:00Z"/>
        </w:rPr>
      </w:pPr>
      <w:ins w:id="318" w:author="Abdul Saboor" w:date="2024-06-13T21:01:00Z">
        <w:r>
          <w:t>}</w:t>
        </w:r>
      </w:ins>
    </w:p>
    <w:p w:rsidR="00CC7CFB" w:rsidRDefault="00CC7CFB" w:rsidP="004C4093">
      <w:pPr>
        <w:pStyle w:val="NoSpacing"/>
        <w:rPr>
          <w:ins w:id="319" w:author="Abdul Saboor" w:date="2024-06-13T21:02:00Z"/>
        </w:rPr>
      </w:pPr>
    </w:p>
    <w:p w:rsidR="00CC7CFB" w:rsidRDefault="00CC7CFB" w:rsidP="004C4093">
      <w:pPr>
        <w:pStyle w:val="NoSpacing"/>
        <w:rPr>
          <w:ins w:id="320" w:author="Abdul Saboor" w:date="2024-06-13T21:02:00Z"/>
        </w:rPr>
      </w:pPr>
      <w:ins w:id="321" w:author="Abdul Saboor" w:date="2024-06-13T21:02:00Z">
        <w:r>
          <w:t>Animation-name: hello;</w:t>
        </w:r>
      </w:ins>
    </w:p>
    <w:p w:rsidR="00CC7CFB" w:rsidRDefault="00CC7CFB" w:rsidP="004C4093">
      <w:pPr>
        <w:pStyle w:val="NoSpacing"/>
        <w:rPr>
          <w:ins w:id="322" w:author="Abdul Saboor" w:date="2024-06-13T21:02:00Z"/>
        </w:rPr>
      </w:pPr>
      <w:ins w:id="323" w:author="Abdul Saboor" w:date="2024-06-13T21:02:00Z">
        <w:r>
          <w:t>Animation-duration: 3s;</w:t>
        </w:r>
      </w:ins>
    </w:p>
    <w:p w:rsidR="00CC7CFB" w:rsidRDefault="00CC7CFB" w:rsidP="004C4093">
      <w:pPr>
        <w:pStyle w:val="NoSpacing"/>
        <w:rPr>
          <w:ins w:id="324" w:author="Abdul Saboor" w:date="2024-06-13T21:02:00Z"/>
        </w:rPr>
      </w:pPr>
      <w:ins w:id="325" w:author="Abdul Saboor" w:date="2024-06-13T21:02:00Z">
        <w:r>
          <w:t>Animation-iteration-count: 5;           // how many times the animation runs</w:t>
        </w:r>
      </w:ins>
    </w:p>
    <w:p w:rsidR="00CC7CFB" w:rsidRDefault="00CC7CFB" w:rsidP="004C4093">
      <w:pPr>
        <w:pStyle w:val="NoSpacing"/>
        <w:rPr>
          <w:ins w:id="326" w:author="Abdul Saboor" w:date="2024-06-13T21:03:00Z"/>
        </w:rPr>
      </w:pPr>
      <w:ins w:id="327" w:author="Abdul Saboor" w:date="2024-06-13T21:03:00Z">
        <w:r>
          <w:t>Animation-delay: 1s;                       // delay of 1 second after each iteration</w:t>
        </w:r>
      </w:ins>
    </w:p>
    <w:p w:rsidR="00CC7CFB" w:rsidRDefault="00CC7CFB" w:rsidP="004C4093">
      <w:pPr>
        <w:pStyle w:val="NoSpacing"/>
        <w:rPr>
          <w:ins w:id="328" w:author="Abdul Saboor" w:date="2024-06-13T21:04:00Z"/>
        </w:rPr>
      </w:pPr>
      <w:ins w:id="329" w:author="Abdul Saboor" w:date="2024-06-13T21:03:00Z">
        <w:r>
          <w:t>Animation-direction: normal/reverse/ alterna</w:t>
        </w:r>
      </w:ins>
      <w:ins w:id="330" w:author="Abdul Saboor" w:date="2024-06-13T21:04:00Z">
        <w:r>
          <w:t xml:space="preserve">te/ alternate-rev; </w:t>
        </w:r>
      </w:ins>
    </w:p>
    <w:p w:rsidR="00CC7CFB" w:rsidRDefault="00CC7CFB" w:rsidP="004C4093">
      <w:pPr>
        <w:pStyle w:val="NoSpacing"/>
        <w:rPr>
          <w:ins w:id="331" w:author="Abdul Saboor" w:date="2024-06-13T18:26:00Z"/>
        </w:rPr>
      </w:pPr>
      <w:ins w:id="332" w:author="Abdul Saboor" w:date="2024-06-13T21:04:00Z">
        <w:r>
          <w:t>// normal will move right only, reverse is revserse of normal, alternate will move right to left to right</w:t>
        </w:r>
      </w:ins>
      <w:ins w:id="333" w:author="Abdul Saboor" w:date="2024-06-13T21:02:00Z">
        <w:r>
          <w:t xml:space="preserve"> </w:t>
        </w:r>
      </w:ins>
    </w:p>
    <w:p w:rsidR="00193251" w:rsidRDefault="00193251" w:rsidP="004C4093">
      <w:pPr>
        <w:pStyle w:val="NoSpacing"/>
        <w:rPr>
          <w:ins w:id="334" w:author="Abdul Saboor" w:date="2024-06-12T16:15:00Z"/>
        </w:rPr>
      </w:pPr>
    </w:p>
    <w:p w:rsidR="008E79A0" w:rsidRDefault="00CC13B2" w:rsidP="004C4093">
      <w:pPr>
        <w:pStyle w:val="NoSpacing"/>
        <w:rPr>
          <w:ins w:id="335" w:author="Abdul Saboor" w:date="2024-06-13T21:06:00Z"/>
        </w:rPr>
      </w:pPr>
      <w:ins w:id="336" w:author="Abdul Saboor" w:date="2024-06-13T21:06:00Z">
        <w:r>
          <w:t xml:space="preserve">Shorthand method: </w:t>
        </w:r>
      </w:ins>
    </w:p>
    <w:p w:rsidR="00CC13B2" w:rsidRDefault="00CC13B2" w:rsidP="004C4093">
      <w:pPr>
        <w:pStyle w:val="NoSpacing"/>
        <w:rPr>
          <w:ins w:id="337" w:author="Abdul Saboor" w:date="2024-06-13T21:06:00Z"/>
        </w:rPr>
      </w:pPr>
      <w:ins w:id="338" w:author="Abdul Saboor" w:date="2024-06-13T21:06:00Z">
        <w:r>
          <w:tab/>
        </w:r>
        <w:r>
          <w:tab/>
        </w:r>
        <w:r>
          <w:tab/>
          <w:t>Animation: myName 2s linear 3s infinite normal;</w:t>
        </w:r>
      </w:ins>
    </w:p>
    <w:p w:rsidR="00CC13B2" w:rsidRDefault="008F7FEF" w:rsidP="004C4093">
      <w:pPr>
        <w:pStyle w:val="NoSpacing"/>
        <w:rPr>
          <w:ins w:id="339" w:author="Abdul Saboor" w:date="2024-06-12T16:15:00Z"/>
        </w:rPr>
      </w:pPr>
      <w:ins w:id="340" w:author="Abdul Saboor" w:date="2024-06-13T21:07:00Z">
        <w:r>
          <w:tab/>
        </w:r>
        <w:r>
          <w:tab/>
        </w:r>
        <w:r>
          <w:tab/>
        </w:r>
        <w:r w:rsidR="00CC13B2">
          <w:t xml:space="preserve">    Name,</w:t>
        </w:r>
      </w:ins>
      <w:ins w:id="341" w:author="Abdul Saboor" w:date="2024-06-13T21:08:00Z">
        <w:r w:rsidR="00CC13B2">
          <w:t xml:space="preserve"> </w:t>
        </w:r>
      </w:ins>
      <w:ins w:id="342" w:author="Abdul Saboor" w:date="2024-06-13T21:07:00Z">
        <w:r w:rsidR="00CC13B2">
          <w:t>duration,</w:t>
        </w:r>
      </w:ins>
      <w:ins w:id="343" w:author="Abdul Saboor" w:date="2024-06-13T21:08:00Z">
        <w:r w:rsidR="00CC13B2">
          <w:t xml:space="preserve"> timing-function</w:t>
        </w:r>
      </w:ins>
      <w:ins w:id="344" w:author="Abdul Saboor" w:date="2024-06-13T21:07:00Z">
        <w:r w:rsidR="00CC13B2">
          <w:t>,</w:t>
        </w:r>
      </w:ins>
      <w:ins w:id="345" w:author="Abdul Saboor" w:date="2024-06-13T21:08:00Z">
        <w:r w:rsidR="00CC13B2">
          <w:t xml:space="preserve"> </w:t>
        </w:r>
      </w:ins>
      <w:ins w:id="346" w:author="Abdul Saboor" w:date="2024-06-13T21:07:00Z">
        <w:r w:rsidR="00CC13B2">
          <w:t>delay,</w:t>
        </w:r>
      </w:ins>
      <w:ins w:id="347" w:author="Abdul Saboor" w:date="2024-06-13T21:08:00Z">
        <w:r w:rsidR="00CC13B2">
          <w:t xml:space="preserve"> </w:t>
        </w:r>
      </w:ins>
      <w:ins w:id="348" w:author="Abdul Saboor" w:date="2024-06-13T21:09:00Z">
        <w:r>
          <w:t>iteration,</w:t>
        </w:r>
      </w:ins>
      <w:ins w:id="349" w:author="Abdul Saboor" w:date="2024-06-13T21:07:00Z">
        <w:r w:rsidR="00CC13B2">
          <w:t xml:space="preserve"> direction </w:t>
        </w:r>
      </w:ins>
    </w:p>
    <w:p w:rsidR="008E79A0" w:rsidRDefault="008E79A0" w:rsidP="004C4093">
      <w:pPr>
        <w:pStyle w:val="NoSpacing"/>
        <w:rPr>
          <w:ins w:id="350" w:author="Abdul Saboor" w:date="2024-06-12T16:15:00Z"/>
        </w:rPr>
      </w:pPr>
    </w:p>
    <w:p w:rsidR="008E79A0" w:rsidRDefault="008E79A0" w:rsidP="004C4093">
      <w:pPr>
        <w:pStyle w:val="NoSpacing"/>
        <w:rPr>
          <w:ins w:id="351" w:author="Abdul Saboor" w:date="2024-06-12T16:15:00Z"/>
        </w:rPr>
      </w:pPr>
    </w:p>
    <w:p w:rsidR="008E79A0" w:rsidRDefault="008E79A0" w:rsidP="004C4093">
      <w:pPr>
        <w:pStyle w:val="NoSpacing"/>
        <w:rPr>
          <w:ins w:id="352" w:author="Abdul Saboor" w:date="2024-06-12T16:15:00Z"/>
        </w:rPr>
      </w:pPr>
    </w:p>
    <w:p w:rsidR="008E79A0" w:rsidRDefault="008E79A0" w:rsidP="004C4093">
      <w:pPr>
        <w:pStyle w:val="NoSpacing"/>
        <w:rPr>
          <w:ins w:id="353" w:author="Abdul Saboor" w:date="2024-06-12T16:15:00Z"/>
        </w:rPr>
      </w:pPr>
    </w:p>
    <w:p w:rsidR="008E79A0" w:rsidRDefault="008E79A0" w:rsidP="004C4093">
      <w:pPr>
        <w:pStyle w:val="NoSpacing"/>
        <w:rPr>
          <w:ins w:id="354" w:author="Abdul Saboor" w:date="2024-06-12T16:15:00Z"/>
        </w:rPr>
      </w:pPr>
    </w:p>
    <w:p w:rsidR="008E79A0" w:rsidRDefault="008E79A0" w:rsidP="004C4093">
      <w:pPr>
        <w:pStyle w:val="NoSpacing"/>
        <w:rPr>
          <w:ins w:id="355" w:author="Abdul Saboor" w:date="2024-06-12T16:15:00Z"/>
        </w:rPr>
      </w:pPr>
    </w:p>
    <w:p w:rsidR="008E79A0" w:rsidRDefault="008E79A0" w:rsidP="004C4093">
      <w:pPr>
        <w:pStyle w:val="NoSpacing"/>
        <w:rPr>
          <w:ins w:id="356" w:author="Abdul Saboor" w:date="2024-06-12T16:15:00Z"/>
        </w:rPr>
      </w:pPr>
    </w:p>
    <w:p w:rsidR="008E79A0" w:rsidRDefault="008E79A0" w:rsidP="004C4093">
      <w:pPr>
        <w:pStyle w:val="NoSpacing"/>
        <w:rPr>
          <w:ins w:id="357" w:author="Abdul Saboor" w:date="2024-06-12T16:15:00Z"/>
        </w:rPr>
      </w:pPr>
    </w:p>
    <w:p w:rsidR="008E79A0" w:rsidRDefault="008E79A0" w:rsidP="004C4093">
      <w:pPr>
        <w:pStyle w:val="NoSpacing"/>
        <w:rPr>
          <w:ins w:id="358" w:author="Abdul Saboor" w:date="2024-06-12T16:15:00Z"/>
        </w:rPr>
      </w:pPr>
    </w:p>
    <w:p w:rsidR="008E79A0" w:rsidRDefault="008E79A0" w:rsidP="004C4093">
      <w:pPr>
        <w:pStyle w:val="NoSpacing"/>
        <w:rPr>
          <w:ins w:id="359" w:author="Abdul Saboor" w:date="2024-06-12T16:15:00Z"/>
        </w:rPr>
      </w:pPr>
    </w:p>
    <w:p w:rsidR="008E79A0" w:rsidRDefault="008E79A0" w:rsidP="004C4093">
      <w:pPr>
        <w:pStyle w:val="NoSpacing"/>
        <w:rPr>
          <w:ins w:id="360" w:author="Abdul Saboor" w:date="2024-06-12T16:15:00Z"/>
        </w:rPr>
      </w:pPr>
    </w:p>
    <w:p w:rsidR="008E79A0" w:rsidRDefault="008E79A0" w:rsidP="004C4093">
      <w:pPr>
        <w:pStyle w:val="NoSpacing"/>
        <w:rPr>
          <w:ins w:id="361" w:author="Abdul Saboor" w:date="2024-06-12T16:15:00Z"/>
        </w:rPr>
      </w:pPr>
    </w:p>
    <w:p w:rsidR="008E79A0" w:rsidRDefault="008E79A0" w:rsidP="004C4093">
      <w:pPr>
        <w:pStyle w:val="NoSpacing"/>
        <w:rPr>
          <w:ins w:id="362" w:author="Abdul Saboor" w:date="2024-06-12T16:15:00Z"/>
        </w:rPr>
      </w:pPr>
    </w:p>
    <w:p w:rsidR="008E79A0" w:rsidRDefault="008E79A0" w:rsidP="004C4093">
      <w:pPr>
        <w:pStyle w:val="NoSpacing"/>
        <w:rPr>
          <w:ins w:id="363" w:author="Abdul Saboor" w:date="2024-06-12T16:15:00Z"/>
        </w:rPr>
      </w:pPr>
    </w:p>
    <w:p w:rsidR="008E79A0" w:rsidRDefault="008E79A0" w:rsidP="004C4093">
      <w:pPr>
        <w:pStyle w:val="NoSpacing"/>
        <w:rPr>
          <w:ins w:id="364" w:author="Abdul Saboor" w:date="2024-06-12T16:15:00Z"/>
        </w:rPr>
      </w:pPr>
    </w:p>
    <w:p w:rsidR="008E79A0" w:rsidRDefault="008E79A0" w:rsidP="004C4093">
      <w:pPr>
        <w:pStyle w:val="NoSpacing"/>
        <w:rPr>
          <w:ins w:id="365" w:author="Abdul Saboor" w:date="2024-06-12T16:15:00Z"/>
        </w:rPr>
      </w:pPr>
    </w:p>
    <w:p w:rsidR="008E79A0" w:rsidRDefault="008E79A0" w:rsidP="004C4093">
      <w:pPr>
        <w:pStyle w:val="NoSpacing"/>
        <w:rPr>
          <w:ins w:id="366" w:author="Abdul Saboor" w:date="2024-06-12T16:15:00Z"/>
        </w:rPr>
      </w:pPr>
    </w:p>
    <w:p w:rsidR="008E79A0" w:rsidRDefault="008E79A0" w:rsidP="004C4093">
      <w:pPr>
        <w:pStyle w:val="NoSpacing"/>
        <w:rPr>
          <w:ins w:id="367" w:author="Abdul Saboor" w:date="2024-06-12T16:15:00Z"/>
        </w:rPr>
      </w:pPr>
    </w:p>
    <w:p w:rsidR="008E79A0" w:rsidRDefault="008E79A0" w:rsidP="004C4093">
      <w:pPr>
        <w:pStyle w:val="NoSpacing"/>
        <w:rPr>
          <w:ins w:id="368" w:author="Abdul Saboor" w:date="2024-06-12T16:15:00Z"/>
        </w:rPr>
      </w:pPr>
    </w:p>
    <w:p w:rsidR="008E79A0" w:rsidRDefault="008E79A0" w:rsidP="004C4093">
      <w:pPr>
        <w:pStyle w:val="NoSpacing"/>
        <w:rPr>
          <w:ins w:id="369" w:author="Abdul Saboor" w:date="2024-06-12T16:15:00Z"/>
        </w:rPr>
      </w:pPr>
    </w:p>
    <w:p w:rsidR="008E79A0" w:rsidRDefault="008E79A0" w:rsidP="004C4093">
      <w:pPr>
        <w:pStyle w:val="NoSpacing"/>
        <w:rPr>
          <w:ins w:id="370" w:author="Abdul Saboor" w:date="2024-06-12T16:15:00Z"/>
        </w:rPr>
      </w:pPr>
    </w:p>
    <w:p w:rsidR="008E79A0" w:rsidRDefault="008E79A0" w:rsidP="004C4093">
      <w:pPr>
        <w:pStyle w:val="NoSpacing"/>
        <w:rPr>
          <w:ins w:id="371" w:author="Abdul Saboor" w:date="2024-06-12T16:15:00Z"/>
        </w:rPr>
      </w:pPr>
    </w:p>
    <w:p w:rsidR="008E79A0" w:rsidRDefault="008E79A0" w:rsidP="004C4093">
      <w:pPr>
        <w:pStyle w:val="NoSpacing"/>
        <w:rPr>
          <w:ins w:id="372" w:author="Abdul Saboor" w:date="2024-06-12T16:15:00Z"/>
        </w:rPr>
      </w:pPr>
    </w:p>
    <w:p w:rsidR="008E79A0" w:rsidRDefault="008E79A0" w:rsidP="004C4093">
      <w:pPr>
        <w:pStyle w:val="NoSpacing"/>
        <w:rPr>
          <w:ins w:id="373" w:author="Abdul Saboor" w:date="2024-06-12T16:15:00Z"/>
        </w:rPr>
      </w:pPr>
    </w:p>
    <w:p w:rsidR="008E79A0" w:rsidRDefault="008E79A0" w:rsidP="004C4093">
      <w:pPr>
        <w:pStyle w:val="NoSpacing"/>
        <w:rPr>
          <w:ins w:id="374" w:author="Abdul Saboor" w:date="2024-06-12T16:15:00Z"/>
        </w:rPr>
      </w:pPr>
    </w:p>
    <w:p w:rsidR="008E79A0" w:rsidRDefault="008E79A0" w:rsidP="004C4093">
      <w:pPr>
        <w:pStyle w:val="NoSpacing"/>
        <w:rPr>
          <w:ins w:id="375" w:author="Abdul Saboor" w:date="2024-06-12T16:15:00Z"/>
        </w:rPr>
      </w:pPr>
    </w:p>
    <w:p w:rsidR="008E79A0" w:rsidRDefault="008E79A0" w:rsidP="004C4093">
      <w:pPr>
        <w:pStyle w:val="NoSpacing"/>
        <w:rPr>
          <w:ins w:id="376" w:author="Abdul Saboor" w:date="2024-06-12T16:15:00Z"/>
        </w:rPr>
      </w:pPr>
    </w:p>
    <w:p w:rsidR="008E79A0" w:rsidRDefault="008E79A0" w:rsidP="004C4093">
      <w:pPr>
        <w:pStyle w:val="NoSpacing"/>
        <w:rPr>
          <w:ins w:id="377" w:author="Abdul Saboor" w:date="2024-06-12T16:15:00Z"/>
        </w:rPr>
      </w:pPr>
    </w:p>
    <w:p w:rsidR="008E79A0" w:rsidRDefault="008E79A0" w:rsidP="004C4093">
      <w:pPr>
        <w:pStyle w:val="NoSpacing"/>
        <w:rPr>
          <w:ins w:id="378" w:author="Abdul Saboor" w:date="2024-06-12T16:15:00Z"/>
        </w:rPr>
      </w:pPr>
    </w:p>
    <w:p w:rsidR="008E79A0" w:rsidRDefault="008E79A0" w:rsidP="004C4093">
      <w:pPr>
        <w:pStyle w:val="NoSpacing"/>
        <w:rPr>
          <w:ins w:id="379" w:author="Abdul Saboor" w:date="2024-06-12T16:15:00Z"/>
        </w:rPr>
      </w:pPr>
    </w:p>
    <w:p w:rsidR="008E79A0" w:rsidRDefault="008E79A0" w:rsidP="004C4093">
      <w:pPr>
        <w:pStyle w:val="NoSpacing"/>
        <w:rPr>
          <w:ins w:id="380" w:author="Abdul Saboor" w:date="2024-06-12T16:15:00Z"/>
        </w:rPr>
      </w:pPr>
    </w:p>
    <w:p w:rsidR="008E79A0" w:rsidRDefault="008E79A0" w:rsidP="004C4093">
      <w:pPr>
        <w:pStyle w:val="NoSpacing"/>
        <w:rPr>
          <w:ins w:id="381" w:author="Abdul Saboor" w:date="2024-06-12T16:15:00Z"/>
        </w:rPr>
      </w:pPr>
    </w:p>
    <w:p w:rsidR="008E79A0" w:rsidRDefault="008E79A0" w:rsidP="004C4093">
      <w:pPr>
        <w:pStyle w:val="NoSpacing"/>
        <w:rPr>
          <w:ins w:id="382" w:author="Abdul Saboor" w:date="2024-06-12T16:15:00Z"/>
        </w:rPr>
      </w:pPr>
    </w:p>
    <w:p w:rsidR="008E79A0" w:rsidRDefault="008E79A0" w:rsidP="004C4093">
      <w:pPr>
        <w:pStyle w:val="NoSpacing"/>
        <w:rPr>
          <w:ins w:id="383" w:author="Abdul Saboor" w:date="2024-06-12T16:15:00Z"/>
        </w:rPr>
      </w:pPr>
    </w:p>
    <w:p w:rsidR="008E79A0" w:rsidRDefault="008E79A0" w:rsidP="004C4093">
      <w:pPr>
        <w:pStyle w:val="NoSpacing"/>
        <w:rPr>
          <w:ins w:id="384" w:author="Abdul Saboor" w:date="2024-06-12T16:15:00Z"/>
        </w:rPr>
      </w:pPr>
    </w:p>
    <w:p w:rsidR="008E79A0" w:rsidRDefault="008E79A0" w:rsidP="004C4093">
      <w:pPr>
        <w:pStyle w:val="NoSpacing"/>
        <w:rPr>
          <w:ins w:id="385" w:author="Abdul Saboor" w:date="2024-06-12T16:15:00Z"/>
        </w:rPr>
      </w:pPr>
    </w:p>
    <w:p w:rsidR="008E79A0" w:rsidRDefault="008E79A0" w:rsidP="004C4093">
      <w:pPr>
        <w:pStyle w:val="NoSpacing"/>
        <w:rPr>
          <w:ins w:id="386" w:author="Abdul Saboor" w:date="2024-06-12T16:15:00Z"/>
        </w:rPr>
      </w:pPr>
    </w:p>
    <w:p w:rsidR="008E79A0" w:rsidRDefault="008E79A0" w:rsidP="004C4093">
      <w:pPr>
        <w:pStyle w:val="NoSpacing"/>
        <w:rPr>
          <w:ins w:id="387" w:author="Abdul Saboor" w:date="2024-06-12T16:15:00Z"/>
        </w:rPr>
      </w:pPr>
    </w:p>
    <w:p w:rsidR="008E79A0" w:rsidRDefault="008E79A0" w:rsidP="004C4093">
      <w:pPr>
        <w:pStyle w:val="NoSpacing"/>
        <w:rPr>
          <w:ins w:id="388" w:author="Abdul Saboor" w:date="2024-06-12T16:15:00Z"/>
        </w:rPr>
      </w:pPr>
    </w:p>
    <w:p w:rsidR="008E79A0" w:rsidRDefault="008E79A0" w:rsidP="004C4093">
      <w:pPr>
        <w:pStyle w:val="NoSpacing"/>
        <w:rPr>
          <w:ins w:id="389" w:author="Abdul Saboor" w:date="2024-06-12T16:15:00Z"/>
        </w:rPr>
      </w:pPr>
    </w:p>
    <w:p w:rsidR="008E79A0" w:rsidRDefault="008E79A0" w:rsidP="004C4093">
      <w:pPr>
        <w:pStyle w:val="NoSpacing"/>
        <w:rPr>
          <w:ins w:id="390" w:author="Abdul Saboor" w:date="2024-06-12T16:15:00Z"/>
        </w:rPr>
      </w:pPr>
    </w:p>
    <w:p w:rsidR="008E79A0" w:rsidRDefault="008E79A0" w:rsidP="004C4093">
      <w:pPr>
        <w:pStyle w:val="NoSpacing"/>
        <w:rPr>
          <w:ins w:id="391" w:author="Abdul Saboor" w:date="2024-06-12T16:15:00Z"/>
        </w:rPr>
      </w:pPr>
    </w:p>
    <w:p w:rsidR="008E79A0" w:rsidRDefault="008E79A0" w:rsidP="004C4093">
      <w:pPr>
        <w:pStyle w:val="NoSpacing"/>
        <w:rPr>
          <w:ins w:id="392" w:author="Abdul Saboor" w:date="2024-06-12T16:15:00Z"/>
        </w:rPr>
      </w:pPr>
    </w:p>
    <w:p w:rsidR="008E79A0" w:rsidRDefault="008E79A0" w:rsidP="004C4093">
      <w:pPr>
        <w:pStyle w:val="NoSpacing"/>
        <w:rPr>
          <w:ins w:id="393" w:author="Abdul Saboor" w:date="2024-06-12T16:15:00Z"/>
        </w:rPr>
      </w:pPr>
    </w:p>
    <w:p w:rsidR="008E79A0" w:rsidRDefault="008E79A0" w:rsidP="004C4093">
      <w:pPr>
        <w:pStyle w:val="NoSpacing"/>
        <w:rPr>
          <w:ins w:id="394" w:author="Abdul Saboor" w:date="2024-06-12T16:15:00Z"/>
        </w:rPr>
      </w:pPr>
    </w:p>
    <w:p w:rsidR="008E79A0" w:rsidRDefault="008E79A0" w:rsidP="004C4093">
      <w:pPr>
        <w:pStyle w:val="NoSpacing"/>
        <w:rPr>
          <w:ins w:id="395" w:author="Abdul Saboor" w:date="2024-06-12T16:15:00Z"/>
        </w:rPr>
      </w:pPr>
    </w:p>
    <w:p w:rsidR="008E79A0" w:rsidRDefault="008E79A0" w:rsidP="004C4093">
      <w:pPr>
        <w:pStyle w:val="NoSpacing"/>
        <w:rPr>
          <w:ins w:id="396" w:author="Abdul Saboor" w:date="2024-06-12T16:15:00Z"/>
        </w:rPr>
      </w:pPr>
    </w:p>
    <w:p w:rsidR="008E79A0" w:rsidRDefault="008E79A0" w:rsidP="004C4093">
      <w:pPr>
        <w:pStyle w:val="NoSpacing"/>
        <w:rPr>
          <w:ins w:id="397" w:author="Abdul Saboor" w:date="2024-06-12T16:15:00Z"/>
        </w:rPr>
      </w:pPr>
    </w:p>
    <w:p w:rsidR="008E79A0" w:rsidRDefault="008E79A0" w:rsidP="004C4093">
      <w:pPr>
        <w:pStyle w:val="NoSpacing"/>
        <w:rPr>
          <w:ins w:id="398" w:author="Abdul Saboor" w:date="2024-06-12T16:15:00Z"/>
        </w:rPr>
      </w:pPr>
    </w:p>
    <w:p w:rsidR="008E79A0" w:rsidRDefault="008E79A0" w:rsidP="004C4093">
      <w:pPr>
        <w:pStyle w:val="NoSpacing"/>
        <w:rPr>
          <w:ins w:id="399" w:author="Abdul Saboor" w:date="2024-06-12T16:15:00Z"/>
        </w:rPr>
      </w:pPr>
    </w:p>
    <w:p w:rsidR="008E79A0" w:rsidRDefault="008E79A0" w:rsidP="004C4093">
      <w:pPr>
        <w:pStyle w:val="NoSpacing"/>
        <w:rPr>
          <w:ins w:id="400" w:author="Abdul Saboor" w:date="2024-06-12T16:15:00Z"/>
        </w:rPr>
      </w:pPr>
    </w:p>
    <w:p w:rsidR="008E79A0" w:rsidRDefault="008E79A0" w:rsidP="004C4093">
      <w:pPr>
        <w:pStyle w:val="NoSpacing"/>
        <w:rPr>
          <w:ins w:id="401" w:author="Abdul Saboor" w:date="2024-06-12T16:15:00Z"/>
        </w:rPr>
      </w:pPr>
    </w:p>
    <w:p w:rsidR="008E79A0" w:rsidRDefault="008E79A0" w:rsidP="004C4093">
      <w:pPr>
        <w:pStyle w:val="NoSpacing"/>
        <w:rPr>
          <w:ins w:id="402" w:author="Abdul Saboor" w:date="2024-06-12T16:15:00Z"/>
        </w:rPr>
      </w:pPr>
    </w:p>
    <w:p w:rsidR="008E79A0" w:rsidRDefault="008E79A0" w:rsidP="004C4093">
      <w:pPr>
        <w:pStyle w:val="NoSpacing"/>
        <w:rPr>
          <w:ins w:id="403" w:author="Abdul Saboor" w:date="2024-06-12T16:15:00Z"/>
        </w:rPr>
      </w:pPr>
    </w:p>
    <w:p w:rsidR="008E79A0" w:rsidRDefault="008E79A0" w:rsidP="004C4093">
      <w:pPr>
        <w:pStyle w:val="NoSpacing"/>
        <w:rPr>
          <w:ins w:id="404" w:author="Abdul Saboor" w:date="2024-06-12T16:15:00Z"/>
        </w:rPr>
      </w:pPr>
    </w:p>
    <w:p w:rsidR="008E79A0" w:rsidRDefault="008E79A0" w:rsidP="004C4093">
      <w:pPr>
        <w:pStyle w:val="NoSpacing"/>
        <w:rPr>
          <w:ins w:id="405" w:author="Abdul Saboor" w:date="2024-06-12T16:15:00Z"/>
        </w:rPr>
      </w:pPr>
    </w:p>
    <w:p w:rsidR="008E79A0" w:rsidRDefault="008E79A0" w:rsidP="004C4093">
      <w:pPr>
        <w:pStyle w:val="NoSpacing"/>
        <w:rPr>
          <w:ins w:id="406" w:author="Abdul Saboor" w:date="2024-06-12T16:15:00Z"/>
        </w:rPr>
      </w:pPr>
    </w:p>
    <w:p w:rsidR="008E79A0" w:rsidRDefault="008E79A0" w:rsidP="004C4093">
      <w:pPr>
        <w:pStyle w:val="NoSpacing"/>
        <w:rPr>
          <w:ins w:id="407" w:author="Abdul Saboor" w:date="2024-06-12T16:15:00Z"/>
        </w:rPr>
      </w:pPr>
    </w:p>
    <w:p w:rsidR="008E79A0" w:rsidRDefault="008E79A0" w:rsidP="004C4093">
      <w:pPr>
        <w:pStyle w:val="NoSpacing"/>
        <w:rPr>
          <w:ins w:id="408" w:author="Abdul Saboor" w:date="2024-06-12T16:15:00Z"/>
        </w:rPr>
      </w:pPr>
    </w:p>
    <w:p w:rsidR="008E79A0" w:rsidRDefault="008E79A0" w:rsidP="004C4093">
      <w:pPr>
        <w:pStyle w:val="NoSpacing"/>
        <w:rPr>
          <w:ins w:id="409" w:author="Abdul Saboor" w:date="2024-06-12T16:15:00Z"/>
        </w:rPr>
      </w:pPr>
    </w:p>
    <w:p w:rsidR="008E79A0" w:rsidRDefault="008E79A0" w:rsidP="004C4093">
      <w:pPr>
        <w:pStyle w:val="NoSpacing"/>
        <w:rPr>
          <w:ins w:id="410" w:author="Abdul Saboor" w:date="2024-06-12T16:15:00Z"/>
        </w:rPr>
      </w:pPr>
    </w:p>
    <w:p w:rsidR="008E79A0" w:rsidRDefault="008E79A0" w:rsidP="004C4093">
      <w:pPr>
        <w:pStyle w:val="NoSpacing"/>
        <w:rPr>
          <w:ins w:id="411" w:author="Abdul Saboor" w:date="2024-06-12T16:15:00Z"/>
        </w:rPr>
      </w:pPr>
    </w:p>
    <w:p w:rsidR="008E79A0" w:rsidRDefault="008E79A0" w:rsidP="004C4093">
      <w:pPr>
        <w:pStyle w:val="NoSpacing"/>
        <w:rPr>
          <w:ins w:id="412" w:author="Abdul Saboor" w:date="2024-06-12T16:15:00Z"/>
        </w:rPr>
      </w:pPr>
    </w:p>
    <w:p w:rsidR="008E79A0" w:rsidRDefault="008E79A0" w:rsidP="004C4093">
      <w:pPr>
        <w:pStyle w:val="NoSpacing"/>
        <w:rPr>
          <w:ins w:id="413" w:author="Abdul Saboor" w:date="2024-06-12T16:15:00Z"/>
        </w:rPr>
      </w:pPr>
    </w:p>
    <w:p w:rsidR="008E79A0" w:rsidRDefault="008E79A0" w:rsidP="004C4093">
      <w:pPr>
        <w:pStyle w:val="NoSpacing"/>
        <w:rPr>
          <w:ins w:id="414" w:author="Abdul Saboor" w:date="2024-06-12T16:15:00Z"/>
        </w:rPr>
      </w:pPr>
    </w:p>
    <w:p w:rsidR="008E79A0" w:rsidRDefault="008E79A0" w:rsidP="004C4093">
      <w:pPr>
        <w:pStyle w:val="NoSpacing"/>
        <w:rPr>
          <w:ins w:id="415" w:author="Abdul Saboor" w:date="2024-06-12T16:15:00Z"/>
        </w:rPr>
      </w:pPr>
    </w:p>
    <w:p w:rsidR="008E79A0" w:rsidRDefault="008E79A0" w:rsidP="004C4093">
      <w:pPr>
        <w:pStyle w:val="NoSpacing"/>
        <w:rPr>
          <w:ins w:id="416" w:author="Abdul Saboor" w:date="2024-06-12T16:15:00Z"/>
        </w:rPr>
      </w:pPr>
    </w:p>
    <w:p w:rsidR="008E79A0" w:rsidRDefault="008E79A0" w:rsidP="004C4093">
      <w:pPr>
        <w:pStyle w:val="NoSpacing"/>
        <w:rPr>
          <w:ins w:id="417" w:author="Abdul Saboor" w:date="2024-06-12T16:15:00Z"/>
        </w:rPr>
      </w:pPr>
    </w:p>
    <w:p w:rsidR="008E79A0" w:rsidRDefault="008E79A0" w:rsidP="004C4093">
      <w:pPr>
        <w:pStyle w:val="NoSpacing"/>
        <w:rPr>
          <w:ins w:id="418" w:author="Abdul Saboor" w:date="2024-06-12T16:15:00Z"/>
        </w:rPr>
      </w:pPr>
    </w:p>
    <w:p w:rsidR="008E79A0" w:rsidRDefault="008E79A0" w:rsidP="004C4093">
      <w:pPr>
        <w:pStyle w:val="NoSpacing"/>
        <w:rPr>
          <w:ins w:id="419" w:author="Abdul Saboor" w:date="2024-06-12T16:15:00Z"/>
        </w:rPr>
      </w:pPr>
    </w:p>
    <w:p w:rsidR="008E79A0" w:rsidRDefault="008E79A0" w:rsidP="004C4093">
      <w:pPr>
        <w:pStyle w:val="NoSpacing"/>
        <w:rPr>
          <w:ins w:id="420" w:author="Abdul Saboor" w:date="2024-06-12T16:15:00Z"/>
        </w:rPr>
      </w:pPr>
    </w:p>
    <w:p w:rsidR="008E79A0" w:rsidRDefault="008E79A0" w:rsidP="004C4093">
      <w:pPr>
        <w:pStyle w:val="NoSpacing"/>
        <w:rPr>
          <w:ins w:id="421" w:author="Abdul Saboor" w:date="2024-06-12T16:15:00Z"/>
        </w:rPr>
      </w:pPr>
    </w:p>
    <w:p w:rsidR="008E79A0" w:rsidRDefault="008E79A0" w:rsidP="004C4093">
      <w:pPr>
        <w:pStyle w:val="NoSpacing"/>
        <w:rPr>
          <w:ins w:id="422" w:author="Abdul Saboor" w:date="2024-06-12T16:15:00Z"/>
        </w:rPr>
      </w:pPr>
    </w:p>
    <w:p w:rsidR="008E79A0" w:rsidRDefault="008E79A0" w:rsidP="004C4093">
      <w:pPr>
        <w:pStyle w:val="NoSpacing"/>
        <w:rPr>
          <w:ins w:id="423" w:author="Abdul Saboor" w:date="2024-06-12T16:15:00Z"/>
        </w:rPr>
      </w:pPr>
    </w:p>
    <w:p w:rsidR="008E79A0" w:rsidRDefault="008E79A0" w:rsidP="004C4093">
      <w:pPr>
        <w:pStyle w:val="NoSpacing"/>
        <w:rPr>
          <w:ins w:id="424" w:author="Abdul Saboor" w:date="2024-06-12T16:15:00Z"/>
        </w:rPr>
      </w:pPr>
    </w:p>
    <w:p w:rsidR="008E79A0" w:rsidRDefault="008E79A0" w:rsidP="004C4093">
      <w:pPr>
        <w:pStyle w:val="NoSpacing"/>
        <w:rPr>
          <w:ins w:id="425" w:author="Abdul Saboor" w:date="2024-06-12T16:15:00Z"/>
        </w:rPr>
      </w:pPr>
    </w:p>
    <w:p w:rsidR="008E79A0" w:rsidRDefault="008E79A0" w:rsidP="004C4093">
      <w:pPr>
        <w:pStyle w:val="NoSpacing"/>
        <w:rPr>
          <w:ins w:id="426" w:author="Abdul Saboor" w:date="2024-06-12T16:15:00Z"/>
        </w:rPr>
      </w:pPr>
    </w:p>
    <w:p w:rsidR="008E79A0" w:rsidRDefault="008E79A0" w:rsidP="004C4093">
      <w:pPr>
        <w:pStyle w:val="NoSpacing"/>
        <w:rPr>
          <w:ins w:id="427" w:author="Abdul Saboor" w:date="2024-06-12T16:15:00Z"/>
        </w:rPr>
      </w:pPr>
    </w:p>
    <w:p w:rsidR="008E79A0" w:rsidRDefault="008E79A0" w:rsidP="004C4093">
      <w:pPr>
        <w:pStyle w:val="NoSpacing"/>
        <w:rPr>
          <w:ins w:id="428" w:author="Abdul Saboor" w:date="2024-06-12T16:15:00Z"/>
        </w:rPr>
      </w:pPr>
    </w:p>
    <w:p w:rsidR="008E79A0" w:rsidRDefault="008E79A0" w:rsidP="004C4093">
      <w:pPr>
        <w:pStyle w:val="NoSpacing"/>
        <w:rPr>
          <w:ins w:id="429" w:author="Abdul Saboor" w:date="2024-06-12T16:15:00Z"/>
        </w:rPr>
      </w:pPr>
    </w:p>
    <w:p w:rsidR="008E79A0" w:rsidRDefault="008E79A0" w:rsidP="004C4093">
      <w:pPr>
        <w:pStyle w:val="NoSpacing"/>
        <w:rPr>
          <w:ins w:id="430" w:author="Abdul Saboor" w:date="2024-06-12T16:15:00Z"/>
        </w:rPr>
      </w:pPr>
    </w:p>
    <w:p w:rsidR="008E79A0" w:rsidRDefault="008E79A0" w:rsidP="004C4093">
      <w:pPr>
        <w:pStyle w:val="NoSpacing"/>
        <w:rPr>
          <w:ins w:id="431" w:author="Abdul Saboor" w:date="2024-06-12T16:15:00Z"/>
        </w:rPr>
      </w:pPr>
    </w:p>
    <w:p w:rsidR="008E79A0" w:rsidRDefault="008E79A0" w:rsidP="004C4093">
      <w:pPr>
        <w:pStyle w:val="NoSpacing"/>
        <w:rPr>
          <w:ins w:id="432" w:author="Abdul Saboor" w:date="2024-06-12T16:15:00Z"/>
        </w:rPr>
      </w:pPr>
    </w:p>
    <w:p w:rsidR="008E79A0" w:rsidRDefault="008E79A0" w:rsidP="004C4093">
      <w:pPr>
        <w:pStyle w:val="NoSpacing"/>
        <w:rPr>
          <w:ins w:id="433" w:author="Abdul Saboor" w:date="2024-06-12T16:15:00Z"/>
        </w:rPr>
      </w:pPr>
    </w:p>
    <w:p w:rsidR="008E79A0" w:rsidRDefault="008E79A0" w:rsidP="004C4093">
      <w:pPr>
        <w:pStyle w:val="NoSpacing"/>
        <w:rPr>
          <w:ins w:id="434" w:author="Abdul Saboor" w:date="2024-06-12T16:15:00Z"/>
        </w:rPr>
      </w:pPr>
    </w:p>
    <w:p w:rsidR="008E79A0" w:rsidRDefault="008E79A0" w:rsidP="004C4093">
      <w:pPr>
        <w:pStyle w:val="NoSpacing"/>
        <w:rPr>
          <w:ins w:id="435" w:author="Abdul Saboor" w:date="2024-06-12T16:15:00Z"/>
        </w:rPr>
      </w:pPr>
    </w:p>
    <w:p w:rsidR="008E79A0" w:rsidRDefault="008E79A0" w:rsidP="004C4093">
      <w:pPr>
        <w:pStyle w:val="NoSpacing"/>
        <w:rPr>
          <w:ins w:id="436" w:author="Abdul Saboor" w:date="2024-06-12T16:15:00Z"/>
        </w:rPr>
      </w:pPr>
    </w:p>
    <w:p w:rsidR="008E79A0" w:rsidRDefault="008E79A0" w:rsidP="004C4093">
      <w:pPr>
        <w:pStyle w:val="NoSpacing"/>
        <w:rPr>
          <w:ins w:id="437" w:author="Abdul Saboor" w:date="2024-06-12T16:15:00Z"/>
        </w:rPr>
      </w:pPr>
    </w:p>
    <w:p w:rsidR="008E79A0" w:rsidRDefault="008E79A0" w:rsidP="004C4093">
      <w:pPr>
        <w:pStyle w:val="NoSpacing"/>
        <w:rPr>
          <w:ins w:id="438" w:author="Abdul Saboor" w:date="2024-06-12T16:15:00Z"/>
        </w:rPr>
      </w:pPr>
    </w:p>
    <w:p w:rsidR="008E79A0" w:rsidRDefault="008E79A0" w:rsidP="004C4093">
      <w:pPr>
        <w:pStyle w:val="NoSpacing"/>
        <w:rPr>
          <w:ins w:id="439" w:author="Abdul Saboor" w:date="2024-06-12T16:15:00Z"/>
        </w:rPr>
      </w:pPr>
    </w:p>
    <w:p w:rsidR="008E79A0" w:rsidRDefault="008E79A0" w:rsidP="004C4093">
      <w:pPr>
        <w:pStyle w:val="NoSpacing"/>
        <w:rPr>
          <w:ins w:id="440" w:author="Abdul Saboor" w:date="2024-06-12T16:15:00Z"/>
        </w:rPr>
      </w:pPr>
    </w:p>
    <w:p w:rsidR="008E79A0" w:rsidRDefault="008E79A0" w:rsidP="004C4093">
      <w:pPr>
        <w:pStyle w:val="NoSpacing"/>
        <w:rPr>
          <w:ins w:id="441" w:author="Abdul Saboor" w:date="2024-06-12T16:15:00Z"/>
        </w:rPr>
      </w:pPr>
    </w:p>
    <w:p w:rsidR="008E79A0" w:rsidRDefault="008E79A0" w:rsidP="004C4093">
      <w:pPr>
        <w:pStyle w:val="NoSpacing"/>
        <w:rPr>
          <w:ins w:id="442" w:author="Abdul Saboor" w:date="2024-06-12T16:21:00Z"/>
        </w:rPr>
      </w:pPr>
      <w:ins w:id="443" w:author="Abdul Saboor" w:date="2024-06-12T16:15:00Z">
        <w:r>
          <w:t>Links:</w:t>
        </w:r>
        <w:r>
          <w:br/>
        </w:r>
        <w:r>
          <w:fldChar w:fldCharType="begin"/>
        </w:r>
        <w:r>
          <w:instrText xml:space="preserve"> HYPERLINK "</w:instrText>
        </w:r>
        <w:r w:rsidRPr="008E79A0">
          <w:instrText>https://www.vacationlabs.com/travel-website-theme/cultural-historical-tours-website-template/</w:instrText>
        </w:r>
        <w:r>
          <w:instrText xml:space="preserve">" </w:instrText>
        </w:r>
        <w:r>
          <w:fldChar w:fldCharType="separate"/>
        </w:r>
        <w:r w:rsidRPr="007F4B01">
          <w:rPr>
            <w:rStyle w:val="Hyperlink"/>
          </w:rPr>
          <w:t>https://www.vacationlabs.com/travel-website-theme/cultural-historical-tours-website-template/</w:t>
        </w:r>
        <w:r>
          <w:fldChar w:fldCharType="end"/>
        </w:r>
      </w:ins>
    </w:p>
    <w:p w:rsidR="00515B64" w:rsidRDefault="00515B64" w:rsidP="004C4093">
      <w:pPr>
        <w:pStyle w:val="NoSpacing"/>
        <w:rPr>
          <w:ins w:id="444" w:author="Abdul Saboor" w:date="2024-06-13T23:23:00Z"/>
        </w:rPr>
      </w:pPr>
      <w:ins w:id="445" w:author="Abdul Saboor" w:date="2024-06-12T16:21:00Z">
        <w:r>
          <w:fldChar w:fldCharType="begin"/>
        </w:r>
        <w:r>
          <w:instrText xml:space="preserve"> HYPERLINK "</w:instrText>
        </w:r>
        <w:r w:rsidRPr="00515B64">
          <w:instrText>https://dribbble.com/shots/21692150-Historical-website-design</w:instrText>
        </w:r>
        <w:r>
          <w:instrText xml:space="preserve">" </w:instrText>
        </w:r>
        <w:r>
          <w:fldChar w:fldCharType="separate"/>
        </w:r>
        <w:r w:rsidRPr="00493AC9">
          <w:rPr>
            <w:rStyle w:val="Hyperlink"/>
          </w:rPr>
          <w:t>https://dribbble.com/shots/21692150-Historical-website-design</w:t>
        </w:r>
        <w:r>
          <w:fldChar w:fldCharType="end"/>
        </w:r>
      </w:ins>
    </w:p>
    <w:p w:rsidR="00916B1D" w:rsidRDefault="00916B1D" w:rsidP="004C4093">
      <w:pPr>
        <w:pStyle w:val="NoSpacing"/>
        <w:rPr>
          <w:ins w:id="446" w:author="Abdul Saboor" w:date="2024-06-13T23:23:00Z"/>
        </w:rPr>
      </w:pPr>
      <w:ins w:id="447" w:author="Abdul Saboor" w:date="2024-06-13T23:23:00Z">
        <w:r>
          <w:fldChar w:fldCharType="begin"/>
        </w:r>
        <w:r>
          <w:instrText xml:space="preserve"> HYPERLINK "</w:instrText>
        </w:r>
        <w:r w:rsidRPr="00916B1D">
          <w:instrText>http://preview.themeforest.net/item/egypt-museum-exhibition-wordpress-theme/full_screen_preview/25686089?_ga=2.83582418.555792103.1718297349-1190297104.1718190340</w:instrText>
        </w:r>
        <w:r>
          <w:instrText xml:space="preserve">" </w:instrText>
        </w:r>
        <w:r>
          <w:fldChar w:fldCharType="separate"/>
        </w:r>
        <w:r w:rsidRPr="00ED02E9">
          <w:rPr>
            <w:rStyle w:val="Hyperlink"/>
          </w:rPr>
          <w:t>http://preview.themeforest.net/item/egypt-museum-exhibition-wordpress-theme/full_screen_preview/25686089?_ga=2.83582418.555792103.1718297349-1190297104.1718190340</w:t>
        </w:r>
        <w:r>
          <w:fldChar w:fldCharType="end"/>
        </w:r>
      </w:ins>
    </w:p>
    <w:p w:rsidR="00916B1D" w:rsidRDefault="00916B1D" w:rsidP="004C4093">
      <w:pPr>
        <w:pStyle w:val="NoSpacing"/>
        <w:rPr>
          <w:ins w:id="448" w:author="Abdul Saboor" w:date="2024-06-12T16:21:00Z"/>
        </w:rPr>
      </w:pPr>
      <w:bookmarkStart w:id="449" w:name="_GoBack"/>
      <w:bookmarkEnd w:id="449"/>
    </w:p>
    <w:p w:rsidR="00515B64" w:rsidRDefault="00515B64" w:rsidP="004C4093">
      <w:pPr>
        <w:pStyle w:val="NoSpacing"/>
        <w:rPr>
          <w:ins w:id="450" w:author="Abdul Saboor" w:date="2024-06-12T16:15:00Z"/>
        </w:rPr>
      </w:pPr>
    </w:p>
    <w:p w:rsidR="008E79A0" w:rsidRDefault="008E79A0" w:rsidP="004C4093">
      <w:pPr>
        <w:pStyle w:val="NoSpacing"/>
        <w:rPr>
          <w:ins w:id="451" w:author="Abdul Saboor" w:date="2024-06-12T11:47:00Z"/>
        </w:rPr>
      </w:pPr>
    </w:p>
    <w:p w:rsidR="00182E8F" w:rsidRDefault="00182E8F" w:rsidP="004C4093">
      <w:pPr>
        <w:pStyle w:val="NoSpacing"/>
        <w:rPr>
          <w:ins w:id="452" w:author="Abdul Saboor" w:date="2024-06-12T11:47:00Z"/>
        </w:rPr>
      </w:pPr>
    </w:p>
    <w:p w:rsidR="00182E8F" w:rsidRDefault="00182E8F" w:rsidP="004C4093">
      <w:pPr>
        <w:pStyle w:val="NoSpacing"/>
        <w:rPr>
          <w:ins w:id="453" w:author="Abdul Saboor" w:date="2024-06-12T11:47:00Z"/>
        </w:rPr>
      </w:pPr>
    </w:p>
    <w:p w:rsidR="00182E8F" w:rsidRDefault="00182E8F" w:rsidP="004C4093">
      <w:pPr>
        <w:pStyle w:val="NoSpacing"/>
        <w:rPr>
          <w:ins w:id="454" w:author="Abdul Saboor" w:date="2024-06-12T11:47:00Z"/>
        </w:rPr>
      </w:pPr>
    </w:p>
    <w:p w:rsidR="00182E8F" w:rsidRDefault="00182E8F" w:rsidP="004C4093">
      <w:pPr>
        <w:pStyle w:val="NoSpacing"/>
        <w:rPr>
          <w:ins w:id="455" w:author="Abdul Saboor" w:date="2024-06-12T11:47:00Z"/>
        </w:rPr>
      </w:pPr>
    </w:p>
    <w:p w:rsidR="00182E8F" w:rsidRDefault="00182E8F" w:rsidP="004C4093">
      <w:pPr>
        <w:pStyle w:val="NoSpacing"/>
        <w:rPr>
          <w:ins w:id="456" w:author="Abdul Saboor" w:date="2024-06-12T11:47:00Z"/>
        </w:rPr>
      </w:pPr>
    </w:p>
    <w:p w:rsidR="004C4093" w:rsidRDefault="004C4093" w:rsidP="004C4093">
      <w:pPr>
        <w:pStyle w:val="NoSpacing"/>
      </w:pPr>
      <w:del w:id="457" w:author="Abdul Saboor" w:date="2024-06-12T11:08:00Z">
        <w:r w:rsidDel="00F77E6D">
          <w:delText xml:space="preserve"> </w:delText>
        </w:r>
      </w:del>
    </w:p>
    <w:sectPr w:rsidR="004C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107" w:rsidRDefault="00603107" w:rsidP="009C3C5A">
      <w:pPr>
        <w:spacing w:after="0" w:line="240" w:lineRule="auto"/>
      </w:pPr>
      <w:r>
        <w:separator/>
      </w:r>
    </w:p>
  </w:endnote>
  <w:endnote w:type="continuationSeparator" w:id="0">
    <w:p w:rsidR="00603107" w:rsidRDefault="00603107" w:rsidP="009C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107" w:rsidRDefault="00603107" w:rsidP="009C3C5A">
      <w:pPr>
        <w:spacing w:after="0" w:line="240" w:lineRule="auto"/>
      </w:pPr>
      <w:r>
        <w:separator/>
      </w:r>
    </w:p>
  </w:footnote>
  <w:footnote w:type="continuationSeparator" w:id="0">
    <w:p w:rsidR="00603107" w:rsidRDefault="00603107" w:rsidP="009C3C5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bdul Saboor">
    <w15:presenceInfo w15:providerId="None" w15:userId="Abdul Sabo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5F"/>
    <w:rsid w:val="00017946"/>
    <w:rsid w:val="00075AF3"/>
    <w:rsid w:val="000D0BDC"/>
    <w:rsid w:val="000E5449"/>
    <w:rsid w:val="00103C63"/>
    <w:rsid w:val="00114EE6"/>
    <w:rsid w:val="00134AA3"/>
    <w:rsid w:val="001672B8"/>
    <w:rsid w:val="00182E8F"/>
    <w:rsid w:val="00193251"/>
    <w:rsid w:val="001B16D8"/>
    <w:rsid w:val="001F492D"/>
    <w:rsid w:val="002015DE"/>
    <w:rsid w:val="0023509B"/>
    <w:rsid w:val="00252C0E"/>
    <w:rsid w:val="00255B71"/>
    <w:rsid w:val="002713C8"/>
    <w:rsid w:val="002A1841"/>
    <w:rsid w:val="002E2611"/>
    <w:rsid w:val="00342B11"/>
    <w:rsid w:val="00387EB0"/>
    <w:rsid w:val="0039456A"/>
    <w:rsid w:val="0042402C"/>
    <w:rsid w:val="004C4093"/>
    <w:rsid w:val="004D18D9"/>
    <w:rsid w:val="0051545F"/>
    <w:rsid w:val="00515B64"/>
    <w:rsid w:val="005307F8"/>
    <w:rsid w:val="0058584F"/>
    <w:rsid w:val="005B6C0D"/>
    <w:rsid w:val="005F7711"/>
    <w:rsid w:val="00603107"/>
    <w:rsid w:val="0061048A"/>
    <w:rsid w:val="00615D31"/>
    <w:rsid w:val="00680AC8"/>
    <w:rsid w:val="00727211"/>
    <w:rsid w:val="007301C2"/>
    <w:rsid w:val="0076348A"/>
    <w:rsid w:val="007878FD"/>
    <w:rsid w:val="007906B3"/>
    <w:rsid w:val="00797841"/>
    <w:rsid w:val="00822318"/>
    <w:rsid w:val="00830F0C"/>
    <w:rsid w:val="008A0790"/>
    <w:rsid w:val="008B2026"/>
    <w:rsid w:val="008E1B75"/>
    <w:rsid w:val="008E79A0"/>
    <w:rsid w:val="008F7FEF"/>
    <w:rsid w:val="00916B1D"/>
    <w:rsid w:val="009642E4"/>
    <w:rsid w:val="0098446B"/>
    <w:rsid w:val="00994A2C"/>
    <w:rsid w:val="009C3C5A"/>
    <w:rsid w:val="00A0032E"/>
    <w:rsid w:val="00A205E2"/>
    <w:rsid w:val="00A47F2C"/>
    <w:rsid w:val="00A71E3E"/>
    <w:rsid w:val="00AA3481"/>
    <w:rsid w:val="00AC4D74"/>
    <w:rsid w:val="00BB38A2"/>
    <w:rsid w:val="00C30B89"/>
    <w:rsid w:val="00C35549"/>
    <w:rsid w:val="00C72523"/>
    <w:rsid w:val="00CC13B2"/>
    <w:rsid w:val="00CC7CFB"/>
    <w:rsid w:val="00D31B33"/>
    <w:rsid w:val="00D43F57"/>
    <w:rsid w:val="00D609D5"/>
    <w:rsid w:val="00D9211B"/>
    <w:rsid w:val="00D9360B"/>
    <w:rsid w:val="00DA0AD7"/>
    <w:rsid w:val="00DB41E4"/>
    <w:rsid w:val="00DD1793"/>
    <w:rsid w:val="00DF43D2"/>
    <w:rsid w:val="00E71B51"/>
    <w:rsid w:val="00EB0D5C"/>
    <w:rsid w:val="00EB1A15"/>
    <w:rsid w:val="00EB249A"/>
    <w:rsid w:val="00EC0DE5"/>
    <w:rsid w:val="00F22104"/>
    <w:rsid w:val="00F542B0"/>
    <w:rsid w:val="00F71552"/>
    <w:rsid w:val="00F75542"/>
    <w:rsid w:val="00F77E6D"/>
    <w:rsid w:val="00F846FD"/>
    <w:rsid w:val="00FA1DDA"/>
    <w:rsid w:val="00FB1332"/>
    <w:rsid w:val="00FB5718"/>
    <w:rsid w:val="00FC3221"/>
    <w:rsid w:val="00FF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9AFA"/>
  <w15:chartTrackingRefBased/>
  <w15:docId w15:val="{05FADF6E-E2F9-4CEE-94FD-93D07ABE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40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C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C5A"/>
  </w:style>
  <w:style w:type="paragraph" w:styleId="Footer">
    <w:name w:val="footer"/>
    <w:basedOn w:val="Normal"/>
    <w:link w:val="FooterChar"/>
    <w:uiPriority w:val="99"/>
    <w:unhideWhenUsed/>
    <w:rsid w:val="009C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C5A"/>
  </w:style>
  <w:style w:type="character" w:styleId="Hyperlink">
    <w:name w:val="Hyperlink"/>
    <w:basedOn w:val="DefaultParagraphFont"/>
    <w:uiPriority w:val="99"/>
    <w:unhideWhenUsed/>
    <w:rsid w:val="008E79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7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Saboor</dc:creator>
  <cp:keywords/>
  <dc:description/>
  <cp:lastModifiedBy>Abdul Saboor</cp:lastModifiedBy>
  <cp:revision>71</cp:revision>
  <dcterms:created xsi:type="dcterms:W3CDTF">2024-06-12T05:17:00Z</dcterms:created>
  <dcterms:modified xsi:type="dcterms:W3CDTF">2024-06-13T18:23:00Z</dcterms:modified>
</cp:coreProperties>
</file>